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253C5" w14:textId="77777777" w:rsidR="00384B9F" w:rsidRDefault="005F44FC">
      <w:pPr>
        <w:spacing w:line="360" w:lineRule="auto"/>
        <w:jc w:val="center"/>
        <w:rPr>
          <w:rFonts w:ascii="Times New Roman" w:hAnsi="Times New Roman" w:cs="Times New Roman"/>
          <w:b/>
          <w:sz w:val="40"/>
          <w:szCs w:val="40"/>
        </w:rPr>
      </w:pPr>
      <w:r>
        <w:rPr>
          <w:rFonts w:ascii="Times New Roman" w:hAnsi="Times New Roman" w:cs="Times New Roman"/>
          <w:b/>
          <w:sz w:val="40"/>
          <w:szCs w:val="40"/>
        </w:rPr>
        <w:t>Testarea pe animale</w:t>
      </w:r>
    </w:p>
    <w:p w14:paraId="4FF49A43" w14:textId="77777777" w:rsidR="00384B9F" w:rsidRDefault="00384B9F">
      <w:pPr>
        <w:spacing w:line="360" w:lineRule="auto"/>
        <w:jc w:val="both"/>
        <w:rPr>
          <w:rFonts w:ascii="Times New Roman" w:hAnsi="Times New Roman" w:cs="Times New Roman"/>
          <w:b/>
          <w:sz w:val="40"/>
          <w:szCs w:val="40"/>
        </w:rPr>
      </w:pPr>
    </w:p>
    <w:p w14:paraId="75CED32E" w14:textId="77777777" w:rsidR="00384B9F" w:rsidRDefault="005F44F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Abstract</w:t>
      </w:r>
    </w:p>
    <w:p w14:paraId="1A88798F" w14:textId="77777777" w:rsidR="00384B9F" w:rsidRDefault="005F44FC" w:rsidP="00905100">
      <w:pPr>
        <w:spacing w:line="360" w:lineRule="auto"/>
        <w:ind w:firstLine="360"/>
        <w:jc w:val="both"/>
        <w:rPr>
          <w:rFonts w:ascii="Times New Roman" w:hAnsi="Times New Roman" w:cs="Times New Roman"/>
          <w:sz w:val="24"/>
          <w:szCs w:val="24"/>
        </w:rPr>
      </w:pPr>
      <w:r>
        <w:commentReference w:id="0"/>
      </w:r>
      <w:r>
        <w:rPr>
          <w:rFonts w:ascii="Times New Roman" w:hAnsi="Times New Roman" w:cs="Times New Roman"/>
          <w:sz w:val="24"/>
          <w:szCs w:val="24"/>
        </w:rPr>
        <w:t xml:space="preserve">Acest eseu </w:t>
      </w:r>
      <w:commentRangeStart w:id="1"/>
      <w:del w:id="2" w:author="Utilizator Windows" w:date="2019-06-05T19:04:00Z">
        <w:r w:rsidDel="00905100">
          <w:rPr>
            <w:rFonts w:ascii="Times New Roman" w:hAnsi="Times New Roman" w:cs="Times New Roman"/>
            <w:sz w:val="24"/>
            <w:szCs w:val="24"/>
          </w:rPr>
          <w:delText>vizează</w:delText>
        </w:r>
        <w:commentRangeEnd w:id="1"/>
        <w:r w:rsidDel="00905100">
          <w:commentReference w:id="1"/>
        </w:r>
        <w:r w:rsidDel="00905100">
          <w:rPr>
            <w:rFonts w:ascii="Times New Roman" w:hAnsi="Times New Roman" w:cs="Times New Roman"/>
            <w:sz w:val="24"/>
            <w:szCs w:val="24"/>
          </w:rPr>
          <w:delText xml:space="preserve"> </w:delText>
        </w:r>
      </w:del>
      <w:ins w:id="3" w:author="Utilizator Windows" w:date="2019-06-05T19:04:00Z">
        <w:r w:rsidR="00905100">
          <w:rPr>
            <w:rFonts w:ascii="Times New Roman" w:hAnsi="Times New Roman" w:cs="Times New Roman"/>
            <w:sz w:val="24"/>
            <w:szCs w:val="24"/>
          </w:rPr>
          <w:t xml:space="preserve"> tratează </w:t>
        </w:r>
      </w:ins>
      <w:r>
        <w:rPr>
          <w:rFonts w:ascii="Times New Roman" w:hAnsi="Times New Roman" w:cs="Times New Roman"/>
          <w:sz w:val="24"/>
          <w:szCs w:val="24"/>
        </w:rPr>
        <w:t>problema</w:t>
      </w:r>
      <w:ins w:id="4" w:author="Utilizator Windows" w:date="2019-06-05T20:55:00Z">
        <w:r w:rsidR="00995EF9">
          <w:rPr>
            <w:rFonts w:ascii="Times New Roman" w:hAnsi="Times New Roman" w:cs="Times New Roman"/>
            <w:sz w:val="24"/>
            <w:szCs w:val="24"/>
          </w:rPr>
          <w:t xml:space="preserve"> </w:t>
        </w:r>
      </w:ins>
      <w:del w:id="5" w:author="Utilizator Windows" w:date="2019-06-05T20:55:00Z">
        <w:r w:rsidDel="00995EF9">
          <w:rPr>
            <w:rFonts w:ascii="Times New Roman" w:hAnsi="Times New Roman" w:cs="Times New Roman"/>
            <w:sz w:val="24"/>
            <w:szCs w:val="24"/>
          </w:rPr>
          <w:delText xml:space="preserve"> interzicerii </w:delText>
        </w:r>
      </w:del>
      <w:r>
        <w:rPr>
          <w:rFonts w:ascii="Times New Roman" w:hAnsi="Times New Roman" w:cs="Times New Roman"/>
          <w:sz w:val="24"/>
          <w:szCs w:val="24"/>
        </w:rPr>
        <w:t>testării pe animale,</w:t>
      </w:r>
      <w:r>
        <w:commentReference w:id="6"/>
      </w:r>
      <w:r>
        <w:rPr>
          <w:rFonts w:ascii="Times New Roman" w:hAnsi="Times New Roman" w:cs="Times New Roman"/>
          <w:sz w:val="24"/>
          <w:szCs w:val="24"/>
        </w:rPr>
        <w:t xml:space="preserve"> care a devenit un punct de interes odată cu dezvoltarea tehnologiei medicale.</w:t>
      </w:r>
      <w:ins w:id="7" w:author="Utilizator Windows" w:date="2019-06-05T20:55:00Z">
        <w:r w:rsidR="00995EF9">
          <w:rPr>
            <w:rFonts w:ascii="Times New Roman" w:hAnsi="Times New Roman" w:cs="Times New Roman"/>
            <w:sz w:val="24"/>
            <w:szCs w:val="24"/>
          </w:rPr>
          <w:t xml:space="preserve"> Urmează să argumentez că această practică ar trebui</w:t>
        </w:r>
      </w:ins>
      <w:ins w:id="8" w:author="Utilizator Windows" w:date="2019-06-05T20:56:00Z">
        <w:r w:rsidR="00995EF9">
          <w:rPr>
            <w:rFonts w:ascii="Times New Roman" w:hAnsi="Times New Roman" w:cs="Times New Roman"/>
            <w:sz w:val="24"/>
            <w:szCs w:val="24"/>
          </w:rPr>
          <w:t xml:space="preserve"> interzisă, întrucât </w:t>
        </w:r>
      </w:ins>
      <w:ins w:id="9" w:author="Utilizator Windows" w:date="2019-06-05T20:57:00Z">
        <w:r w:rsidR="00995EF9">
          <w:rPr>
            <w:rFonts w:ascii="Times New Roman" w:hAnsi="Times New Roman" w:cs="Times New Roman"/>
            <w:sz w:val="24"/>
            <w:szCs w:val="24"/>
          </w:rPr>
          <w:t>progresul științific</w:t>
        </w:r>
        <w:r w:rsidR="0045015C">
          <w:rPr>
            <w:rFonts w:ascii="Times New Roman" w:hAnsi="Times New Roman" w:cs="Times New Roman"/>
            <w:sz w:val="24"/>
            <w:szCs w:val="24"/>
          </w:rPr>
          <w:t xml:space="preserve"> a</w:t>
        </w:r>
      </w:ins>
      <w:ins w:id="10" w:author="Utilizator Windows" w:date="2019-06-05T21:01:00Z">
        <w:r w:rsidR="0045015C">
          <w:rPr>
            <w:rFonts w:ascii="Times New Roman" w:hAnsi="Times New Roman" w:cs="Times New Roman"/>
            <w:sz w:val="24"/>
            <w:szCs w:val="24"/>
          </w:rPr>
          <w:t xml:space="preserve"> </w:t>
        </w:r>
      </w:ins>
      <w:ins w:id="11" w:author="Utilizator Windows" w:date="2019-06-05T21:02:00Z">
        <w:r w:rsidR="0045015C">
          <w:rPr>
            <w:rFonts w:ascii="Times New Roman" w:hAnsi="Times New Roman" w:cs="Times New Roman"/>
            <w:sz w:val="24"/>
            <w:szCs w:val="24"/>
          </w:rPr>
          <w:t>determinat apariția unor procedee ce o pot înlocui</w:t>
        </w:r>
      </w:ins>
      <w:ins w:id="12" w:author="Utilizator Windows" w:date="2019-06-05T20:59:00Z">
        <w:r w:rsidR="0045015C">
          <w:rPr>
            <w:rFonts w:ascii="Times New Roman" w:hAnsi="Times New Roman" w:cs="Times New Roman"/>
            <w:sz w:val="24"/>
            <w:szCs w:val="24"/>
          </w:rPr>
          <w:t xml:space="preserve">. </w:t>
        </w:r>
      </w:ins>
      <w:del w:id="13" w:author="Utilizator Windows" w:date="2019-06-05T20:56:00Z">
        <w:r w:rsidDel="00995EF9">
          <w:rPr>
            <w:rFonts w:ascii="Times New Roman" w:hAnsi="Times New Roman" w:cs="Times New Roman"/>
            <w:sz w:val="24"/>
            <w:szCs w:val="24"/>
          </w:rPr>
          <w:delText xml:space="preserve"> </w:delText>
        </w:r>
      </w:del>
      <w:r>
        <w:rPr>
          <w:rFonts w:ascii="Times New Roman" w:hAnsi="Times New Roman" w:cs="Times New Roman"/>
          <w:sz w:val="24"/>
          <w:szCs w:val="24"/>
        </w:rPr>
        <w:t xml:space="preserve">Pentru a prezenta această idee, lucrarea va elabora în secțiunea a treia principalul argument, existența metodelor alternative </w:t>
      </w:r>
      <w:r>
        <w:rPr>
          <w:rFonts w:ascii="Times New Roman" w:hAnsi="Times New Roman" w:cs="Times New Roman"/>
          <w:i/>
          <w:sz w:val="24"/>
          <w:szCs w:val="24"/>
        </w:rPr>
        <w:t>in vitro</w:t>
      </w:r>
      <w:r>
        <w:rPr>
          <w:rFonts w:ascii="Times New Roman" w:hAnsi="Times New Roman" w:cs="Times New Roman"/>
          <w:sz w:val="24"/>
          <w:szCs w:val="24"/>
        </w:rPr>
        <w:t xml:space="preserve"> și </w:t>
      </w:r>
      <w:r>
        <w:rPr>
          <w:rFonts w:ascii="Times New Roman" w:hAnsi="Times New Roman" w:cs="Times New Roman"/>
          <w:i/>
          <w:sz w:val="24"/>
          <w:szCs w:val="24"/>
        </w:rPr>
        <w:t>in silico</w:t>
      </w:r>
      <w:r>
        <w:commentReference w:id="14"/>
      </w:r>
      <w:ins w:id="15" w:author="Utilizator Windows" w:date="2019-06-05T21:03:00Z">
        <w:r w:rsidR="0045015C" w:rsidRPr="0045015C">
          <w:rPr>
            <w:rFonts w:ascii="Times New Roman" w:hAnsi="Times New Roman" w:cs="Times New Roman"/>
            <w:sz w:val="24"/>
            <w:szCs w:val="24"/>
          </w:rPr>
          <w:t xml:space="preserve">, </w:t>
        </w:r>
        <w:r w:rsidR="0045015C" w:rsidRPr="0045015C">
          <w:rPr>
            <w:rFonts w:ascii="Times New Roman" w:hAnsi="Times New Roman" w:cs="Times New Roman"/>
            <w:sz w:val="24"/>
            <w:szCs w:val="24"/>
            <w:rPrChange w:id="16" w:author="Utilizator Windows" w:date="2019-06-05T21:04:00Z">
              <w:rPr>
                <w:rFonts w:ascii="Times New Roman" w:hAnsi="Times New Roman" w:cs="Times New Roman"/>
                <w:i/>
                <w:sz w:val="24"/>
                <w:szCs w:val="24"/>
              </w:rPr>
            </w:rPrChange>
          </w:rPr>
          <w:t>având drept</w:t>
        </w:r>
      </w:ins>
      <w:ins w:id="17" w:author="Utilizator Windows" w:date="2019-06-05T21:07:00Z">
        <w:r w:rsidR="0045015C">
          <w:rPr>
            <w:rFonts w:ascii="Times New Roman" w:hAnsi="Times New Roman" w:cs="Times New Roman"/>
            <w:sz w:val="24"/>
            <w:szCs w:val="24"/>
          </w:rPr>
          <w:t xml:space="preserve"> punct de plecare articolele „Alternati</w:t>
        </w:r>
        <w:r w:rsidR="00DC453A">
          <w:rPr>
            <w:rFonts w:ascii="Times New Roman" w:hAnsi="Times New Roman" w:cs="Times New Roman"/>
            <w:sz w:val="24"/>
            <w:szCs w:val="24"/>
          </w:rPr>
          <w:t>ves to animal testing: A review</w:t>
        </w:r>
        <w:r w:rsidR="0045015C">
          <w:rPr>
            <w:rFonts w:ascii="Times New Roman" w:hAnsi="Times New Roman" w:cs="Times New Roman"/>
            <w:sz w:val="24"/>
            <w:szCs w:val="24"/>
          </w:rPr>
          <w:t>”</w:t>
        </w:r>
      </w:ins>
      <w:ins w:id="18" w:author="Utilizator Windows" w:date="2019-06-05T21:09:00Z">
        <w:r w:rsidR="00DC453A">
          <w:rPr>
            <w:rFonts w:ascii="Times New Roman" w:hAnsi="Times New Roman" w:cs="Times New Roman"/>
            <w:sz w:val="24"/>
            <w:szCs w:val="24"/>
          </w:rPr>
          <w:t>,</w:t>
        </w:r>
      </w:ins>
      <w:ins w:id="19" w:author="Utilizator Windows" w:date="2019-06-05T21:07:00Z">
        <w:r w:rsidR="0045015C">
          <w:rPr>
            <w:rFonts w:ascii="Times New Roman" w:hAnsi="Times New Roman" w:cs="Times New Roman"/>
            <w:sz w:val="24"/>
            <w:szCs w:val="24"/>
          </w:rPr>
          <w:t xml:space="preserve"> din </w:t>
        </w:r>
      </w:ins>
      <w:ins w:id="20" w:author="Utilizator Windows" w:date="2019-06-05T21:08:00Z">
        <w:r w:rsidR="0045015C">
          <w:rPr>
            <w:rFonts w:ascii="Times New Roman" w:hAnsi="Times New Roman" w:cs="Times New Roman"/>
            <w:i/>
            <w:sz w:val="24"/>
            <w:szCs w:val="24"/>
          </w:rPr>
          <w:t>Saudi Pharmaceutical Journal</w:t>
        </w:r>
      </w:ins>
      <w:ins w:id="21" w:author="Utilizator Windows" w:date="2019-06-05T21:09:00Z">
        <w:r w:rsidR="00DC453A">
          <w:rPr>
            <w:rFonts w:ascii="Times New Roman" w:hAnsi="Times New Roman" w:cs="Times New Roman"/>
            <w:i/>
            <w:sz w:val="24"/>
            <w:szCs w:val="24"/>
          </w:rPr>
          <w:t>,</w:t>
        </w:r>
      </w:ins>
      <w:ins w:id="22" w:author="Utilizator Windows" w:date="2019-06-05T21:08:00Z">
        <w:r w:rsidR="0045015C">
          <w:rPr>
            <w:rFonts w:ascii="Times New Roman" w:hAnsi="Times New Roman" w:cs="Times New Roman"/>
            <w:i/>
            <w:sz w:val="24"/>
            <w:szCs w:val="24"/>
          </w:rPr>
          <w:t xml:space="preserve"> </w:t>
        </w:r>
        <w:r w:rsidR="0045015C" w:rsidRPr="00DC453A">
          <w:rPr>
            <w:rFonts w:ascii="Times New Roman" w:hAnsi="Times New Roman" w:cs="Times New Roman"/>
            <w:sz w:val="24"/>
            <w:szCs w:val="24"/>
            <w:rPrChange w:id="23" w:author="Utilizator Windows" w:date="2019-06-05T21:09:00Z">
              <w:rPr>
                <w:rFonts w:ascii="Times New Roman" w:hAnsi="Times New Roman" w:cs="Times New Roman"/>
                <w:i/>
                <w:sz w:val="24"/>
                <w:szCs w:val="24"/>
              </w:rPr>
            </w:rPrChange>
          </w:rPr>
          <w:t>și</w:t>
        </w:r>
        <w:r w:rsidR="0045015C">
          <w:rPr>
            <w:rFonts w:ascii="Times New Roman" w:hAnsi="Times New Roman" w:cs="Times New Roman"/>
            <w:i/>
            <w:sz w:val="24"/>
            <w:szCs w:val="24"/>
          </w:rPr>
          <w:t xml:space="preserve"> </w:t>
        </w:r>
      </w:ins>
      <w:ins w:id="24" w:author="Utilizator Windows" w:date="2019-06-05T21:09:00Z">
        <w:r w:rsidR="00DC453A">
          <w:rPr>
            <w:rFonts w:ascii="Times New Roman" w:hAnsi="Times New Roman" w:cs="Times New Roman"/>
            <w:color w:val="000000" w:themeColor="text1"/>
            <w:sz w:val="24"/>
            <w:szCs w:val="24"/>
          </w:rPr>
          <w:t>„Alternatives to animal testing”</w:t>
        </w:r>
      </w:ins>
      <w:ins w:id="25" w:author="Utilizator Windows" w:date="2019-06-05T21:11:00Z">
        <w:r w:rsidR="00DC453A">
          <w:rPr>
            <w:rFonts w:ascii="Times New Roman" w:hAnsi="Times New Roman" w:cs="Times New Roman"/>
            <w:color w:val="000000" w:themeColor="text1"/>
            <w:sz w:val="24"/>
            <w:szCs w:val="24"/>
          </w:rPr>
          <w:t>,</w:t>
        </w:r>
      </w:ins>
      <w:ins w:id="26" w:author="Utilizator Windows" w:date="2019-06-05T21:12:00Z">
        <w:r w:rsidR="00DC453A">
          <w:rPr>
            <w:rFonts w:ascii="Times New Roman" w:hAnsi="Times New Roman" w:cs="Times New Roman"/>
            <w:color w:val="000000" w:themeColor="text1"/>
            <w:sz w:val="24"/>
            <w:szCs w:val="24"/>
          </w:rPr>
          <w:t xml:space="preserve"> </w:t>
        </w:r>
        <w:r w:rsidR="00DC453A" w:rsidRPr="00DC453A">
          <w:rPr>
            <w:rFonts w:ascii="Times New Roman" w:hAnsi="Times New Roman" w:cs="Times New Roman"/>
            <w:i/>
            <w:color w:val="000000" w:themeColor="text1"/>
            <w:sz w:val="24"/>
            <w:szCs w:val="24"/>
            <w:rPrChange w:id="27" w:author="Utilizator Windows" w:date="2019-06-05T21:12:00Z">
              <w:rPr>
                <w:rFonts w:ascii="Times New Roman" w:hAnsi="Times New Roman" w:cs="Times New Roman"/>
                <w:color w:val="000000" w:themeColor="text1"/>
                <w:sz w:val="24"/>
                <w:szCs w:val="24"/>
              </w:rPr>
            </w:rPrChange>
          </w:rPr>
          <w:t>Cruelty Free International</w:t>
        </w:r>
      </w:ins>
      <w:r>
        <w:rPr>
          <w:rFonts w:ascii="Times New Roman" w:hAnsi="Times New Roman" w:cs="Times New Roman"/>
          <w:sz w:val="24"/>
          <w:szCs w:val="24"/>
        </w:rPr>
        <w:t>. În a patra parte a eseului voi prezenta contraargumentul principal, incertitudinile generate de aceste noi procedee, urmând ca acesta să fie combătut în următoarea secțiune.</w:t>
      </w:r>
    </w:p>
    <w:p w14:paraId="00AC2185" w14:textId="77777777" w:rsidR="00384B9F" w:rsidRDefault="005F44F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Introducere</w:t>
      </w:r>
    </w:p>
    <w:p w14:paraId="668E9221" w14:textId="77777777" w:rsidR="00384B9F" w:rsidRDefault="005F44FC">
      <w:pPr>
        <w:spacing w:line="36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Testarea pe animale reprezintă </w:t>
      </w:r>
      <w:ins w:id="28" w:author="Utilizator Windows" w:date="2019-06-05T19:07:00Z">
        <w:r w:rsidR="00905100">
          <w:rPr>
            <w:rFonts w:ascii="Times New Roman" w:hAnsi="Times New Roman" w:cs="Times New Roman"/>
            <w:color w:val="000000" w:themeColor="text1"/>
            <w:sz w:val="24"/>
            <w:szCs w:val="24"/>
          </w:rPr>
          <w:t>„</w:t>
        </w:r>
      </w:ins>
      <w:r>
        <w:rPr>
          <w:rFonts w:ascii="Times New Roman" w:hAnsi="Times New Roman" w:cs="Times New Roman"/>
          <w:color w:val="000000" w:themeColor="text1"/>
          <w:sz w:val="24"/>
          <w:szCs w:val="24"/>
        </w:rPr>
        <w:t>un procedeu de cercetare în știință ce constă utilizarea animalelor, precum iepuri, șoareci, broaște, c</w:t>
      </w:r>
      <w:r>
        <w:rPr>
          <w:rFonts w:ascii="Times New Roman" w:hAnsi="Times New Roman" w:cs="Times New Roman"/>
          <w:color w:val="000000" w:themeColor="text1"/>
          <w:sz w:val="24"/>
          <w:szCs w:val="24"/>
          <w:shd w:val="clear" w:color="auto" w:fill="FFFFFF"/>
        </w:rPr>
        <w:t>âini, pisici</w:t>
      </w:r>
      <w:r>
        <w:rPr>
          <w:rFonts w:ascii="Times New Roman" w:hAnsi="Times New Roman" w:cs="Times New Roman"/>
          <w:color w:val="000000" w:themeColor="text1"/>
          <w:sz w:val="24"/>
          <w:szCs w:val="24"/>
        </w:rPr>
        <w:t xml:space="preserve"> și maimuțe, în cadrul experimentelor pentru a provoca în mod intenționat anumite reac</w:t>
      </w:r>
      <w:r>
        <w:rPr>
          <w:rFonts w:ascii="Times New Roman" w:hAnsi="Times New Roman" w:cs="Times New Roman"/>
          <w:sz w:val="24"/>
          <w:szCs w:val="24"/>
        </w:rPr>
        <w:t>ții organismului studiat în vederea cercetării lor</w:t>
      </w:r>
      <w:r>
        <w:rPr>
          <w:rFonts w:ascii="Times New Roman" w:hAnsi="Times New Roman" w:cs="Times New Roman"/>
          <w:sz w:val="24"/>
          <w:szCs w:val="24"/>
        </w:rPr>
        <w:commentReference w:id="29"/>
      </w:r>
      <w:ins w:id="30" w:author="Utilizator Windows" w:date="2019-06-05T19:07:00Z">
        <w:r w:rsidR="00905100">
          <w:rPr>
            <w:rFonts w:ascii="Times New Roman" w:hAnsi="Times New Roman" w:cs="Times New Roman"/>
            <w:sz w:val="24"/>
            <w:szCs w:val="24"/>
          </w:rPr>
          <w:t>”</w:t>
        </w:r>
      </w:ins>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(Dexonline, n.d.). Testarea pe animale </w:t>
      </w:r>
      <w:r>
        <w:rPr>
          <w:rFonts w:ascii="Times New Roman" w:hAnsi="Times New Roman" w:cs="Times New Roman"/>
          <w:sz w:val="24"/>
          <w:szCs w:val="24"/>
        </w:rPr>
        <w:t>i</w:t>
      </w:r>
      <w:r>
        <w:rPr>
          <w:rFonts w:ascii="Times New Roman" w:hAnsi="Times New Roman" w:cs="Times New Roman"/>
          <w:color w:val="000000" w:themeColor="text1"/>
          <w:sz w:val="24"/>
          <w:szCs w:val="24"/>
        </w:rPr>
        <w:t>nclude</w:t>
      </w:r>
      <w:r>
        <w:rPr>
          <w:rFonts w:ascii="Times New Roman" w:hAnsi="Times New Roman" w:cs="Times New Roman"/>
          <w:color w:val="000000" w:themeColor="text1"/>
          <w:sz w:val="24"/>
          <w:szCs w:val="24"/>
          <w:lang w:val="en-US"/>
        </w:rPr>
        <w:t xml:space="preserve"> injectarea </w:t>
      </w:r>
      <w:r>
        <w:rPr>
          <w:rFonts w:ascii="Times New Roman" w:hAnsi="Times New Roman" w:cs="Times New Roman"/>
          <w:color w:val="000000" w:themeColor="text1"/>
          <w:sz w:val="24"/>
          <w:szCs w:val="24"/>
        </w:rPr>
        <w:t xml:space="preserve">și hranirea forțată a animalelor cu diverse substanțe și expunerea organismelor la gaze toxice și radiații. </w:t>
      </w:r>
      <w:bookmarkStart w:id="31" w:name="__DdeLink__17208_3890962687"/>
      <w:r>
        <w:rPr>
          <w:rFonts w:ascii="Times New Roman" w:hAnsi="Times New Roman" w:cs="Times New Roman"/>
          <w:color w:val="000000" w:themeColor="text1"/>
          <w:sz w:val="24"/>
          <w:szCs w:val="24"/>
        </w:rPr>
        <w:t>Această metodă este utilizată pentru a stabili dacă medicamentele, produsele cosmetice, de uz casnic și substanțele chimice, precum coloranți sau vopsele, sunt sigure pentru utilizare și ating scopul dorit</w:t>
      </w:r>
      <w:bookmarkEnd w:id="31"/>
      <w:r>
        <w:rPr>
          <w:rFonts w:ascii="Times New Roman" w:hAnsi="Times New Roman" w:cs="Times New Roman"/>
          <w:color w:val="000000" w:themeColor="text1"/>
          <w:sz w:val="24"/>
          <w:szCs w:val="24"/>
        </w:rPr>
        <w:t xml:space="preserve">. Anual, peste o sută de milioane de animale mor în laboratoare (Guru și Sarswat 2017, 10). </w:t>
      </w:r>
    </w:p>
    <w:p w14:paraId="0688D947" w14:textId="77777777" w:rsidR="00384B9F" w:rsidRDefault="005F44F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Metodele </w:t>
      </w:r>
      <w:r>
        <w:rPr>
          <w:rFonts w:ascii="Times New Roman" w:hAnsi="Times New Roman" w:cs="Times New Roman"/>
          <w:i/>
          <w:sz w:val="28"/>
          <w:szCs w:val="28"/>
        </w:rPr>
        <w:t xml:space="preserve">in vitro </w:t>
      </w:r>
      <w:r>
        <w:rPr>
          <w:rFonts w:ascii="Times New Roman" w:hAnsi="Times New Roman" w:cs="Times New Roman"/>
          <w:sz w:val="28"/>
          <w:szCs w:val="28"/>
        </w:rPr>
        <w:t xml:space="preserve">și </w:t>
      </w:r>
      <w:r>
        <w:rPr>
          <w:rFonts w:ascii="Times New Roman" w:hAnsi="Times New Roman" w:cs="Times New Roman"/>
          <w:i/>
          <w:sz w:val="28"/>
          <w:szCs w:val="28"/>
        </w:rPr>
        <w:t>in silico</w:t>
      </w:r>
      <w:r>
        <w:rPr>
          <w:rFonts w:ascii="Times New Roman" w:hAnsi="Times New Roman" w:cs="Times New Roman"/>
          <w:sz w:val="28"/>
          <w:szCs w:val="28"/>
        </w:rPr>
        <w:t>, o alternativă</w:t>
      </w:r>
    </w:p>
    <w:p w14:paraId="4B043D34" w14:textId="77777777" w:rsidR="00384B9F" w:rsidRDefault="005F44FC">
      <w:pPr>
        <w:spacing w:line="360" w:lineRule="auto"/>
        <w:ind w:firstLine="360"/>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Alături de stresul și panica resimțite de vertebrate în timpul experimentelor, imposibilitatea de a determina efectele exacte pe care procedurile le vor avea asupra oamenilor și prețul ridicat constituie probleme majore. În acest </w:t>
      </w:r>
      <w:r>
        <w:rPr>
          <w:rFonts w:ascii="Times New Roman" w:hAnsi="Times New Roman" w:cs="Times New Roman"/>
          <w:sz w:val="24"/>
          <w:szCs w:val="24"/>
        </w:rPr>
        <w:t xml:space="preserve">sens, testarea pe animale ar trebui interzisă, întrucât acest procedeu poate fi înlocuit, datorită progresului științific, cu metodele alternative </w:t>
      </w:r>
      <w:r>
        <w:rPr>
          <w:rFonts w:ascii="Times New Roman" w:hAnsi="Times New Roman" w:cs="Times New Roman"/>
          <w:i/>
          <w:sz w:val="24"/>
          <w:szCs w:val="24"/>
        </w:rPr>
        <w:t>in vitro</w:t>
      </w:r>
      <w:r>
        <w:rPr>
          <w:rFonts w:ascii="Times New Roman" w:hAnsi="Times New Roman" w:cs="Times New Roman"/>
          <w:sz w:val="24"/>
          <w:szCs w:val="24"/>
        </w:rPr>
        <w:t xml:space="preserve"> și </w:t>
      </w:r>
      <w:r>
        <w:rPr>
          <w:rFonts w:ascii="Times New Roman" w:hAnsi="Times New Roman" w:cs="Times New Roman"/>
          <w:i/>
          <w:sz w:val="24"/>
          <w:szCs w:val="24"/>
        </w:rPr>
        <w:t xml:space="preserve">in silico. </w:t>
      </w:r>
      <w:r>
        <w:rPr>
          <w:rFonts w:ascii="Times New Roman" w:hAnsi="Times New Roman" w:cs="Times New Roman"/>
          <w:sz w:val="24"/>
          <w:szCs w:val="24"/>
        </w:rPr>
        <w:t xml:space="preserve">Acestea prezintă numeroase avantaje, precum eficiența timpului de execuție, costul redus și efortul de muncă scăzut (Doke și Dhawale 2013, </w:t>
      </w:r>
      <w:r>
        <w:rPr>
          <w:rFonts w:ascii="Times New Roman" w:hAnsi="Times New Roman" w:cs="Times New Roman"/>
          <w:color w:val="000000" w:themeColor="text1"/>
          <w:sz w:val="24"/>
          <w:szCs w:val="24"/>
        </w:rPr>
        <w:t>226</w:t>
      </w:r>
      <w:r>
        <w:rPr>
          <w:rFonts w:ascii="Times New Roman" w:hAnsi="Times New Roman" w:cs="Times New Roman"/>
          <w:sz w:val="24"/>
          <w:szCs w:val="24"/>
        </w:rPr>
        <w:t>).</w:t>
      </w:r>
    </w:p>
    <w:p w14:paraId="7CACC782" w14:textId="5602BA86" w:rsidR="00384B9F" w:rsidRDefault="005F44FC">
      <w:pPr>
        <w:spacing w:line="360" w:lineRule="auto"/>
        <w:ind w:firstLine="360"/>
        <w:jc w:val="both"/>
      </w:pPr>
      <w:r>
        <w:rPr>
          <w:rFonts w:ascii="Times New Roman" w:hAnsi="Times New Roman" w:cs="Times New Roman"/>
          <w:sz w:val="24"/>
          <w:szCs w:val="24"/>
        </w:rPr>
        <w:t xml:space="preserve">În ultimii douăzeci de ani s-au dezvoltat noi tehnici pentru a crește, în medii artificiale, culturi de celule și țesuturi in vitro. Aceasta presupune extragerea celulelor animale sau umane </w:t>
      </w:r>
      <w:r>
        <w:rPr>
          <w:rFonts w:ascii="Times New Roman" w:hAnsi="Times New Roman" w:cs="Times New Roman"/>
          <w:sz w:val="24"/>
          <w:szCs w:val="24"/>
        </w:rPr>
        <w:lastRenderedPageBreak/>
        <w:t xml:space="preserve">din organe precum ficatul, creierul, plămânii sau a fragmentelor de membrană și a enzimelor celulare în urma operațiilor sau post-mortem (Doke și Dhawale 2013, </w:t>
      </w:r>
      <w:r>
        <w:rPr>
          <w:rFonts w:ascii="Times New Roman" w:hAnsi="Times New Roman" w:cs="Times New Roman"/>
          <w:color w:val="000000" w:themeColor="text1"/>
          <w:sz w:val="24"/>
          <w:szCs w:val="24"/>
        </w:rPr>
        <w:t>226</w:t>
      </w:r>
      <w:r>
        <w:rPr>
          <w:rFonts w:ascii="Times New Roman" w:hAnsi="Times New Roman" w:cs="Times New Roman"/>
          <w:sz w:val="24"/>
          <w:szCs w:val="24"/>
        </w:rPr>
        <w:t xml:space="preserve">). Acestea sunt crescute în condiții controlate ce favorizează dezvoltarea și vor prezenta caracteristicile organului de la care provin. </w:t>
      </w:r>
      <w:commentRangeStart w:id="32"/>
      <w:r>
        <w:rPr>
          <w:rFonts w:ascii="Times New Roman" w:hAnsi="Times New Roman" w:cs="Times New Roman"/>
          <w:sz w:val="24"/>
          <w:szCs w:val="24"/>
        </w:rPr>
        <w:t>Oamenii de știință au reușit să producă și organe miniaturale, plămâni, rinichi, inima</w:t>
      </w:r>
      <w:r w:rsidR="00B4080C">
        <w:rPr>
          <w:rFonts w:ascii="Times New Roman" w:hAnsi="Times New Roman" w:cs="Times New Roman"/>
          <w:sz w:val="24"/>
          <w:szCs w:val="24"/>
        </w:rPr>
        <w:t>,</w:t>
      </w:r>
      <w:r>
        <w:rPr>
          <w:rFonts w:ascii="Times New Roman" w:hAnsi="Times New Roman" w:cs="Times New Roman"/>
          <w:sz w:val="24"/>
          <w:szCs w:val="24"/>
        </w:rPr>
        <w:t xml:space="preserve"> </w:t>
      </w:r>
      <w:r w:rsidR="00B4080C">
        <w:rPr>
          <w:rFonts w:ascii="Times New Roman" w:hAnsi="Times New Roman" w:cs="Times New Roman"/>
          <w:sz w:val="24"/>
          <w:szCs w:val="24"/>
        </w:rPr>
        <w:t>măduva</w:t>
      </w:r>
      <w:r w:rsidR="00C4699C">
        <w:rPr>
          <w:rFonts w:ascii="Times New Roman" w:hAnsi="Times New Roman" w:cs="Times New Roman"/>
          <w:sz w:val="24"/>
          <w:szCs w:val="24"/>
        </w:rPr>
        <w:t xml:space="preserve"> </w:t>
      </w:r>
      <w:r w:rsidR="00B4080C">
        <w:rPr>
          <w:rFonts w:ascii="Times New Roman" w:hAnsi="Times New Roman" w:cs="Times New Roman"/>
          <w:sz w:val="24"/>
          <w:szCs w:val="24"/>
        </w:rPr>
        <w:t>(</w:t>
      </w:r>
      <w:r w:rsidR="00B4080C">
        <w:rPr>
          <w:rFonts w:ascii="Times New Roman" w:hAnsi="Times New Roman" w:cs="Times New Roman"/>
          <w:color w:val="000000" w:themeColor="text1"/>
          <w:sz w:val="24"/>
          <w:szCs w:val="24"/>
        </w:rPr>
        <w:t>Jagdish, Kuldeep 2018, 897)</w:t>
      </w:r>
      <w:r w:rsidR="00B4080C">
        <w:rPr>
          <w:rFonts w:ascii="Times New Roman" w:hAnsi="Times New Roman" w:cs="Times New Roman"/>
          <w:sz w:val="24"/>
          <w:szCs w:val="24"/>
        </w:rPr>
        <w:t xml:space="preserve"> </w:t>
      </w:r>
      <w:r>
        <w:rPr>
          <w:rFonts w:ascii="Times New Roman" w:hAnsi="Times New Roman" w:cs="Times New Roman"/>
          <w:sz w:val="24"/>
          <w:szCs w:val="24"/>
        </w:rPr>
        <w:t>și vene ceea ce oferă un cadru realist pentru a testa noile terapii</w:t>
      </w:r>
      <w:ins w:id="33" w:author="Utilizator Windows" w:date="2019-06-05T19:09:00Z">
        <w:r w:rsidR="00905100">
          <w:rPr>
            <w:rFonts w:ascii="Times New Roman" w:hAnsi="Times New Roman" w:cs="Times New Roman"/>
            <w:sz w:val="24"/>
            <w:szCs w:val="24"/>
          </w:rPr>
          <w:t xml:space="preserve"> (</w:t>
        </w:r>
        <w:r w:rsidR="00905100">
          <w:rPr>
            <w:rFonts w:ascii="Times New Roman" w:hAnsi="Times New Roman" w:cs="Times New Roman"/>
            <w:color w:val="000000" w:themeColor="text1"/>
            <w:sz w:val="24"/>
            <w:szCs w:val="24"/>
          </w:rPr>
          <w:t>Cruelty Free International n. d.</w:t>
        </w:r>
        <w:r w:rsidR="00905100">
          <w:rPr>
            <w:rFonts w:ascii="Times New Roman" w:hAnsi="Times New Roman" w:cs="Times New Roman"/>
            <w:sz w:val="24"/>
            <w:szCs w:val="24"/>
          </w:rPr>
          <w:t>)</w:t>
        </w:r>
      </w:ins>
      <w:r>
        <w:rPr>
          <w:rFonts w:ascii="Times New Roman" w:hAnsi="Times New Roman" w:cs="Times New Roman"/>
          <w:color w:val="000000" w:themeColor="text1"/>
          <w:sz w:val="24"/>
          <w:szCs w:val="24"/>
        </w:rPr>
        <w:t>.</w:t>
      </w:r>
      <w:commentRangeEnd w:id="32"/>
      <w:r>
        <w:commentReference w:id="32"/>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Culturile de celule produc o viziune mai clară asupra corectitudinii rezultatelor în comparație cu testarea pe animale și au o importanță desăvârșită în cercetarea cancerului, sepsisului și a bolilor de rinichi (</w:t>
      </w:r>
      <w:r>
        <w:rPr>
          <w:rFonts w:ascii="Times New Roman" w:hAnsi="Times New Roman" w:cs="Times New Roman"/>
          <w:color w:val="000000" w:themeColor="text1"/>
          <w:sz w:val="24"/>
          <w:szCs w:val="24"/>
        </w:rPr>
        <w:t>Cruelty Free International n. d.</w:t>
      </w:r>
      <w:r>
        <w:rPr>
          <w:rFonts w:ascii="Times New Roman" w:hAnsi="Times New Roman" w:cs="Times New Roman"/>
          <w:sz w:val="24"/>
          <w:szCs w:val="24"/>
        </w:rPr>
        <w:t>).</w:t>
      </w:r>
    </w:p>
    <w:p w14:paraId="0B6EBB58" w14:textId="77777777" w:rsidR="00384B9F" w:rsidRDefault="005F44F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 altă metodă alternativă testării pe animale este </w:t>
      </w:r>
      <w:r>
        <w:rPr>
          <w:rFonts w:ascii="Times New Roman" w:hAnsi="Times New Roman" w:cs="Times New Roman"/>
          <w:i/>
          <w:sz w:val="24"/>
          <w:szCs w:val="24"/>
        </w:rPr>
        <w:t>in silico</w:t>
      </w:r>
      <w:r>
        <w:rPr>
          <w:rFonts w:ascii="Times New Roman" w:hAnsi="Times New Roman" w:cs="Times New Roman"/>
          <w:sz w:val="24"/>
          <w:szCs w:val="24"/>
        </w:rPr>
        <w:t xml:space="preserve"> ce presupune dezvoltarea modelelor computerizate ce reproduc aspecte ale corpului uman</w:t>
      </w:r>
      <w:del w:id="34" w:author="Utilizator Windows" w:date="2019-06-05T20:20:00Z">
        <w:r w:rsidDel="001A1086">
          <w:rPr>
            <w:rFonts w:ascii="Times New Roman" w:hAnsi="Times New Roman" w:cs="Times New Roman"/>
            <w:sz w:val="24"/>
            <w:szCs w:val="24"/>
          </w:rPr>
          <w:delText xml:space="preserve">. </w:delText>
        </w:r>
      </w:del>
      <w:del w:id="35" w:author="Utilizator Windows" w:date="2019-06-05T19:44:00Z">
        <w:r w:rsidDel="00AC15CD">
          <w:rPr>
            <w:rStyle w:val="InternetLink"/>
            <w:rFonts w:ascii="Times New Roman" w:hAnsi="Times New Roman" w:cs="Times New Roman"/>
            <w:color w:val="000000" w:themeColor="text1"/>
            <w:sz w:val="24"/>
            <w:szCs w:val="24"/>
            <w:u w:val="none"/>
          </w:rPr>
          <w:delText>Thomas Hartung</w:delText>
        </w:r>
        <w:r w:rsidDel="00AC15CD">
          <w:rPr>
            <w:rFonts w:ascii="Times New Roman" w:hAnsi="Times New Roman" w:cs="Times New Roman"/>
            <w:sz w:val="24"/>
            <w:szCs w:val="24"/>
          </w:rPr>
          <w:delText xml:space="preserve"> a afirmat </w:delText>
        </w:r>
      </w:del>
      <w:del w:id="36" w:author="Utilizator Windows" w:date="2019-06-05T19:42:00Z">
        <w:r w:rsidDel="00AC15CD">
          <w:rPr>
            <w:rFonts w:ascii="Times New Roman" w:hAnsi="Times New Roman" w:cs="Times New Roman"/>
            <w:sz w:val="24"/>
            <w:szCs w:val="24"/>
          </w:rPr>
          <w:delText xml:space="preserve">într-un interviu acordat pentru ”Viața medicală” </w:delText>
        </w:r>
      </w:del>
      <w:del w:id="37" w:author="Utilizator Windows" w:date="2019-06-05T19:51:00Z">
        <w:r w:rsidDel="00C82A10">
          <w:rPr>
            <w:rFonts w:ascii="Times New Roman" w:hAnsi="Times New Roman" w:cs="Times New Roman"/>
            <w:sz w:val="24"/>
            <w:szCs w:val="24"/>
          </w:rPr>
          <w:delText>că „În Germania, există un mare proiect pentru un model in silico de ficat, iar agenția americană de protecție a mediului lucrează la un model embrionar virtual”</w:delText>
        </w:r>
      </w:del>
      <w:r>
        <w:rPr>
          <w:rFonts w:ascii="Times New Roman" w:hAnsi="Times New Roman" w:cs="Times New Roman"/>
          <w:sz w:val="24"/>
          <w:szCs w:val="24"/>
        </w:rPr>
        <w:t xml:space="preserve">. </w:t>
      </w:r>
      <w:ins w:id="38" w:author="Utilizator Windows" w:date="2019-06-05T19:51:00Z">
        <w:r w:rsidR="00C82A10">
          <w:rPr>
            <w:rFonts w:ascii="Times New Roman" w:hAnsi="Times New Roman" w:cs="Times New Roman"/>
            <w:sz w:val="24"/>
            <w:szCs w:val="24"/>
          </w:rPr>
          <w:t xml:space="preserve">În acest sens, oamenii de știință au inițiat numeroase proiecte, cu scopul rezolvării problemelor întâmpinate în </w:t>
        </w:r>
      </w:ins>
      <w:ins w:id="39" w:author="Utilizator Windows" w:date="2019-06-05T19:52:00Z">
        <w:r w:rsidR="00C82A10">
          <w:rPr>
            <w:rFonts w:ascii="Times New Roman" w:hAnsi="Times New Roman" w:cs="Times New Roman"/>
            <w:sz w:val="24"/>
            <w:szCs w:val="24"/>
          </w:rPr>
          <w:t xml:space="preserve">cadrul </w:t>
        </w:r>
      </w:ins>
      <w:ins w:id="40" w:author="Utilizator Windows" w:date="2019-06-05T20:21:00Z">
        <w:r w:rsidR="001A1086">
          <w:rPr>
            <w:rFonts w:ascii="Times New Roman" w:hAnsi="Times New Roman" w:cs="Times New Roman"/>
            <w:sz w:val="24"/>
            <w:szCs w:val="24"/>
          </w:rPr>
          <w:t>experimentelor</w:t>
        </w:r>
      </w:ins>
      <w:ins w:id="41" w:author="Utilizator Windows" w:date="2019-06-05T19:51:00Z">
        <w:r w:rsidR="00C82A10">
          <w:rPr>
            <w:rFonts w:ascii="Times New Roman" w:hAnsi="Times New Roman" w:cs="Times New Roman"/>
            <w:sz w:val="24"/>
            <w:szCs w:val="24"/>
          </w:rPr>
          <w:t xml:space="preserve"> </w:t>
        </w:r>
      </w:ins>
      <w:ins w:id="42" w:author="Utilizator Windows" w:date="2019-06-05T19:52:00Z">
        <w:r w:rsidR="00C82A10">
          <w:rPr>
            <w:rFonts w:ascii="Times New Roman" w:hAnsi="Times New Roman" w:cs="Times New Roman"/>
            <w:sz w:val="24"/>
            <w:szCs w:val="24"/>
          </w:rPr>
          <w:t xml:space="preserve">realizate </w:t>
        </w:r>
      </w:ins>
      <w:ins w:id="43" w:author="Utilizator Windows" w:date="2019-06-05T19:51:00Z">
        <w:r w:rsidR="00C82A10">
          <w:rPr>
            <w:rFonts w:ascii="Times New Roman" w:hAnsi="Times New Roman" w:cs="Times New Roman"/>
            <w:sz w:val="24"/>
            <w:szCs w:val="24"/>
          </w:rPr>
          <w:t xml:space="preserve">pe animale. </w:t>
        </w:r>
      </w:ins>
      <w:r>
        <w:rPr>
          <w:rFonts w:ascii="Times New Roman" w:hAnsi="Times New Roman" w:cs="Times New Roman"/>
          <w:sz w:val="24"/>
          <w:szCs w:val="24"/>
        </w:rPr>
        <w:t>La momentul actual au fost reproduse inima, rinichii și pielea și pot fi utilizate în cadrul experimentelor virtuale (</w:t>
      </w:r>
      <w:r>
        <w:rPr>
          <w:rFonts w:ascii="Times New Roman" w:hAnsi="Times New Roman" w:cs="Times New Roman"/>
          <w:color w:val="000000" w:themeColor="text1"/>
          <w:sz w:val="24"/>
          <w:szCs w:val="24"/>
        </w:rPr>
        <w:t>Cruelty Free International n. d.</w:t>
      </w:r>
      <w:r>
        <w:rPr>
          <w:rFonts w:ascii="Times New Roman" w:hAnsi="Times New Roman" w:cs="Times New Roman"/>
          <w:sz w:val="24"/>
          <w:szCs w:val="24"/>
        </w:rPr>
        <w:t>)</w:t>
      </w:r>
      <w:ins w:id="44" w:author="Utilizator Windows" w:date="2019-06-05T19:51:00Z">
        <w:r w:rsidR="00C82A10">
          <w:rPr>
            <w:rFonts w:ascii="Times New Roman" w:hAnsi="Times New Roman" w:cs="Times New Roman"/>
            <w:sz w:val="24"/>
            <w:szCs w:val="24"/>
          </w:rPr>
          <w:t>, iar „În Germania, există un mare proiect pentru un model in silico de ficat, iar agenția americană de protecție a mediului lucrează la un model embrionar virtual”(</w:t>
        </w:r>
        <w:r w:rsidR="00C82A10" w:rsidRPr="00AC15CD">
          <w:rPr>
            <w:rStyle w:val="InternetLink"/>
            <w:rFonts w:ascii="Times New Roman" w:hAnsi="Times New Roman" w:cs="Times New Roman"/>
            <w:color w:val="000000" w:themeColor="text1"/>
            <w:sz w:val="24"/>
            <w:szCs w:val="24"/>
            <w:u w:val="none"/>
          </w:rPr>
          <w:t xml:space="preserve"> </w:t>
        </w:r>
        <w:r w:rsidR="00C82A10">
          <w:rPr>
            <w:rStyle w:val="InternetLink"/>
            <w:rFonts w:ascii="Times New Roman" w:hAnsi="Times New Roman" w:cs="Times New Roman"/>
            <w:color w:val="000000" w:themeColor="text1"/>
            <w:sz w:val="24"/>
            <w:szCs w:val="24"/>
            <w:u w:val="none"/>
          </w:rPr>
          <w:t>Thomas Hartung 2016)</w:t>
        </w:r>
      </w:ins>
      <w:r>
        <w:rPr>
          <w:rFonts w:ascii="Times New Roman" w:hAnsi="Times New Roman" w:cs="Times New Roman"/>
          <w:sz w:val="24"/>
          <w:szCs w:val="24"/>
        </w:rPr>
        <w:t>.</w:t>
      </w:r>
    </w:p>
    <w:p w14:paraId="3215CED9" w14:textId="77777777" w:rsidR="00384B9F" w:rsidRDefault="005F44F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Contraargument</w:t>
      </w:r>
    </w:p>
    <w:p w14:paraId="09AD374C" w14:textId="77777777" w:rsidR="00384B9F" w:rsidRDefault="005F44FC">
      <w:pPr>
        <w:spacing w:line="360" w:lineRule="auto"/>
        <w:ind w:firstLine="426"/>
        <w:jc w:val="both"/>
      </w:pPr>
      <w:r>
        <w:rPr>
          <w:rFonts w:ascii="Times New Roman" w:hAnsi="Times New Roman" w:cs="Times New Roman"/>
          <w:sz w:val="24"/>
          <w:szCs w:val="24"/>
        </w:rPr>
        <w:t>Pe de altă parte, metodele alternative nu pot înlocui testarea pe animale, deoarece experimentele nu sunt aplicate asupra organismelor vii, ci unor culturi de țesuturi și celule și modele computerizate ale organelor create.</w:t>
      </w:r>
      <w:ins w:id="45" w:author="Utilizator Windows" w:date="2019-06-05T20:22:00Z">
        <w:r w:rsidR="001A1086">
          <w:rPr>
            <w:rFonts w:ascii="Times New Roman" w:hAnsi="Times New Roman" w:cs="Times New Roman"/>
            <w:sz w:val="24"/>
            <w:szCs w:val="24"/>
          </w:rPr>
          <w:t xml:space="preserve"> </w:t>
        </w:r>
      </w:ins>
      <w:del w:id="46" w:author="Utilizator Windows" w:date="2019-06-05T19:28:00Z">
        <w:r w:rsidDel="000707E2">
          <w:rPr>
            <w:rFonts w:ascii="Times New Roman" w:hAnsi="Times New Roman" w:cs="Times New Roman"/>
            <w:sz w:val="24"/>
            <w:szCs w:val="24"/>
          </w:rPr>
          <w:delText xml:space="preserve"> Conform articolului „</w:delText>
        </w:r>
        <w:r w:rsidDel="000707E2">
          <w:rPr>
            <w:rFonts w:ascii="Times New Roman" w:hAnsi="Times New Roman" w:cs="Times New Roman"/>
            <w:color w:val="000000" w:themeColor="text1"/>
            <w:sz w:val="24"/>
            <w:szCs w:val="24"/>
            <w:lang w:val="en"/>
          </w:rPr>
          <w:delText>From in vitro Experiments to in vivo and Clinical Studies; Pros and Cons”</w:delText>
        </w:r>
        <w:r w:rsidDel="000707E2">
          <w:rPr>
            <w:rFonts w:ascii="Times New Roman" w:hAnsi="Times New Roman" w:cs="Times New Roman"/>
            <w:sz w:val="24"/>
            <w:szCs w:val="24"/>
          </w:rPr>
          <w:delText>, p</w:delText>
        </w:r>
      </w:del>
      <w:ins w:id="47" w:author="Utilizator Windows" w:date="2019-06-05T19:35:00Z">
        <w:r w:rsidR="00AC15CD">
          <w:rPr>
            <w:rFonts w:ascii="Times New Roman" w:hAnsi="Times New Roman" w:cs="Times New Roman"/>
            <w:sz w:val="24"/>
            <w:szCs w:val="24"/>
          </w:rPr>
          <w:t>P</w:t>
        </w:r>
      </w:ins>
      <w:r>
        <w:rPr>
          <w:rFonts w:ascii="Times New Roman" w:hAnsi="Times New Roman" w:cs="Times New Roman"/>
          <w:sz w:val="24"/>
          <w:szCs w:val="24"/>
        </w:rPr>
        <w:t xml:space="preserve">rocedurile in vitro nu sunt sigure și nici suficiente, întrucât </w:t>
      </w:r>
      <w:r>
        <w:rPr>
          <w:rFonts w:ascii="Times New Roman" w:hAnsi="Times New Roman" w:cs="Times New Roman"/>
          <w:sz w:val="24"/>
          <w:szCs w:val="24"/>
          <w:lang w:val="en-US"/>
        </w:rPr>
        <w:t>“</w:t>
      </w:r>
      <w:r>
        <w:rPr>
          <w:rFonts w:ascii="Times New Roman" w:hAnsi="Times New Roman" w:cs="Times New Roman"/>
          <w:sz w:val="24"/>
          <w:szCs w:val="24"/>
        </w:rPr>
        <w:t>acestea sunt realizate în general pe linii de celule canceroase, care au de la sine funcții anormale”</w:t>
      </w:r>
      <w:r>
        <w:commentReference w:id="48"/>
      </w:r>
      <w:ins w:id="49" w:author="Utilizator Windows" w:date="2019-06-05T19:21:00Z">
        <w:r w:rsidR="00006905">
          <w:rPr>
            <w:rFonts w:ascii="Times New Roman" w:hAnsi="Times New Roman" w:cs="Times New Roman"/>
            <w:sz w:val="24"/>
            <w:szCs w:val="24"/>
          </w:rPr>
          <w:t xml:space="preserve"> (</w:t>
        </w:r>
        <w:r w:rsidR="00006905">
          <w:rPr>
            <w:rStyle w:val="InternetLink"/>
            <w:rFonts w:ascii="Times New Roman" w:hAnsi="Times New Roman" w:cs="Times New Roman"/>
            <w:color w:val="000000" w:themeColor="text1"/>
            <w:sz w:val="24"/>
            <w:szCs w:val="24"/>
            <w:u w:val="none"/>
            <w:lang w:val="en"/>
          </w:rPr>
          <w:t>Soodabeh</w:t>
        </w:r>
        <w:r w:rsidR="00006905">
          <w:rPr>
            <w:rFonts w:ascii="Times New Roman" w:hAnsi="Times New Roman" w:cs="Times New Roman"/>
            <w:color w:val="000000" w:themeColor="text1"/>
            <w:sz w:val="24"/>
            <w:szCs w:val="24"/>
            <w:lang w:val="en"/>
          </w:rPr>
          <w:t xml:space="preserve">, </w:t>
        </w:r>
        <w:r w:rsidR="00006905">
          <w:fldChar w:fldCharType="begin"/>
        </w:r>
        <w:r w:rsidR="00006905">
          <w:instrText xml:space="preserve"> HYPERLINK "javascript:ShowAffiliation('1','3')" \h </w:instrText>
        </w:r>
        <w:r w:rsidR="00006905">
          <w:fldChar w:fldCharType="separate"/>
        </w:r>
        <w:r w:rsidR="00006905">
          <w:rPr>
            <w:rStyle w:val="InternetLink"/>
            <w:rFonts w:ascii="Times New Roman" w:hAnsi="Times New Roman" w:cs="Times New Roman"/>
            <w:color w:val="000000" w:themeColor="text1"/>
            <w:sz w:val="24"/>
            <w:szCs w:val="24"/>
            <w:u w:val="none"/>
            <w:lang w:val="en"/>
          </w:rPr>
          <w:t>Azadeh</w:t>
        </w:r>
        <w:r w:rsidR="00006905">
          <w:rPr>
            <w:rStyle w:val="InternetLink"/>
            <w:rFonts w:ascii="Times New Roman" w:hAnsi="Times New Roman" w:cs="Times New Roman"/>
            <w:color w:val="000000" w:themeColor="text1"/>
            <w:sz w:val="24"/>
            <w:szCs w:val="24"/>
            <w:u w:val="none"/>
            <w:lang w:val="en"/>
          </w:rPr>
          <w:fldChar w:fldCharType="end"/>
        </w:r>
        <w:r w:rsidR="00006905">
          <w:rPr>
            <w:rFonts w:ascii="Times New Roman" w:hAnsi="Times New Roman" w:cs="Times New Roman"/>
            <w:color w:val="000000" w:themeColor="text1"/>
            <w:sz w:val="24"/>
            <w:szCs w:val="24"/>
            <w:lang w:val="en"/>
          </w:rPr>
          <w:t xml:space="preserve"> și </w:t>
        </w:r>
        <w:r w:rsidR="00006905">
          <w:rPr>
            <w:rStyle w:val="InternetLink"/>
            <w:rFonts w:ascii="Times New Roman" w:hAnsi="Times New Roman" w:cs="Times New Roman"/>
            <w:color w:val="000000" w:themeColor="text1"/>
            <w:sz w:val="24"/>
            <w:szCs w:val="24"/>
            <w:u w:val="none"/>
            <w:lang w:val="en"/>
          </w:rPr>
          <w:t>Mohammad 2015, 218)</w:t>
        </w:r>
      </w:ins>
      <w:r>
        <w:rPr>
          <w:rFonts w:ascii="Times New Roman" w:hAnsi="Times New Roman" w:cs="Times New Roman"/>
          <w:sz w:val="24"/>
          <w:szCs w:val="24"/>
        </w:rPr>
        <w:t xml:space="preserve">. Astfel, posibilitatea apariției unei reacții neaștepate atunci când procedura este aplicată asupra subiecților umani este ridicată, întrucât cercetătorul nu poate simula în totalitate corpul omului. Tehnologia curentă încearcă să imite în cele mai mici detalii complexitatea organismului, însă realizează experimentele pe organe, ceea ce poate reprezenta un dezavantaj. Soluția sigură este testarea pe animale datorită asemănarii fiziologice și anatomice cu omul, căci numai aceasta dă un răspuns asupra reacției unei substanțe într-un întreg organism, nu numai a unei porțiuni. </w:t>
      </w:r>
    </w:p>
    <w:p w14:paraId="552F17A1" w14:textId="77777777" w:rsidR="00384B9F" w:rsidRDefault="005F44FC">
      <w:pPr>
        <w:pStyle w:val="HTMLPreformatted"/>
        <w:shd w:val="clear" w:color="auto" w:fill="FFFFFF"/>
        <w:tabs>
          <w:tab w:val="clear" w:pos="916"/>
          <w:tab w:val="left" w:pos="426"/>
        </w:tabs>
        <w:spacing w:line="360" w:lineRule="auto"/>
        <w:ind w:hanging="284"/>
        <w:jc w:val="both"/>
        <w:rPr>
          <w:rFonts w:ascii="Times New Roman" w:hAnsi="Times New Roman" w:cs="Times New Roman"/>
          <w:color w:val="000000" w:themeColor="text1"/>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color w:val="000000" w:themeColor="text1"/>
          <w:sz w:val="24"/>
          <w:szCs w:val="24"/>
        </w:rPr>
        <w:t xml:space="preserve">Nici metoda in silico nu oferă un plus de exactitate, deoarece este guvernată de limitări – puterea și viteza computațională (Massey 2015). Aceasta are și un domeniu restrâns de aplicabilitate, datorită faptului ca unele mecanisme nu pot fi modelate în prezent din lipsa unei înțelegeri amănunțite a construcției. </w:t>
      </w:r>
    </w:p>
    <w:p w14:paraId="0AAA5E19" w14:textId="77777777" w:rsidR="00384B9F" w:rsidRDefault="00384B9F">
      <w:pPr>
        <w:pStyle w:val="HTMLPreformatted"/>
        <w:shd w:val="clear" w:color="auto" w:fill="FFFFFF"/>
        <w:spacing w:line="360" w:lineRule="auto"/>
        <w:jc w:val="both"/>
        <w:rPr>
          <w:rFonts w:ascii="Times New Roman" w:hAnsi="Times New Roman" w:cs="Times New Roman"/>
          <w:color w:val="000000" w:themeColor="text1"/>
          <w:sz w:val="24"/>
          <w:szCs w:val="24"/>
        </w:rPr>
      </w:pPr>
    </w:p>
    <w:p w14:paraId="44E89A0E" w14:textId="77777777" w:rsidR="00384B9F" w:rsidRDefault="005F44F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Răspuns la contraargument</w:t>
      </w:r>
    </w:p>
    <w:p w14:paraId="2A6AF509" w14:textId="77777777" w:rsidR="00384B9F" w:rsidRDefault="005F44F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Este adevărat că metodele alternative testării pe animale generează o serie de riscuri, dar nici cea din urmă nu poate oferi un rezultat mai precis. </w:t>
      </w:r>
      <w:bookmarkStart w:id="50" w:name="__DdeLink__5817_2225018469"/>
      <w:r>
        <w:rPr>
          <w:rFonts w:ascii="Times New Roman" w:hAnsi="Times New Roman" w:cs="Times New Roman"/>
          <w:sz w:val="24"/>
          <w:szCs w:val="24"/>
        </w:rPr>
        <w:t xml:space="preserve">Bolile sunt induse în laboratoare în organismele animalelor, iar efectele nu pot fi identice cu cele ce se produc în mod natural la oameni. </w:t>
      </w:r>
      <w:bookmarkEnd w:id="50"/>
      <w:r>
        <w:rPr>
          <w:rFonts w:ascii="Times New Roman" w:hAnsi="Times New Roman" w:cs="Times New Roman"/>
          <w:sz w:val="24"/>
          <w:szCs w:val="24"/>
        </w:rPr>
        <w:t>Este cunoscut faptul că reacțiile la diverse tratamente sunt diferite și de la o</w:t>
      </w:r>
      <w:del w:id="51" w:author="Utilizator Windows" w:date="2019-06-05T20:23:00Z">
        <w:r w:rsidDel="001A1086">
          <w:rPr>
            <w:rFonts w:ascii="Times New Roman" w:hAnsi="Times New Roman" w:cs="Times New Roman"/>
            <w:sz w:val="24"/>
            <w:szCs w:val="24"/>
          </w:rPr>
          <w:delText xml:space="preserve"> </w:delText>
        </w:r>
      </w:del>
      <w:commentRangeStart w:id="52"/>
      <w:del w:id="53" w:author="Utilizator Windows" w:date="2019-06-05T19:04:00Z">
        <w:r w:rsidDel="00905100">
          <w:rPr>
            <w:rFonts w:ascii="Times New Roman" w:hAnsi="Times New Roman" w:cs="Times New Roman"/>
            <w:sz w:val="24"/>
            <w:szCs w:val="24"/>
          </w:rPr>
          <w:delText>rasă umană</w:delText>
        </w:r>
      </w:del>
      <w:commentRangeEnd w:id="52"/>
      <w:r>
        <w:commentReference w:id="52"/>
      </w:r>
      <w:ins w:id="54" w:author="Utilizator Windows" w:date="2019-06-05T19:04:00Z">
        <w:r w:rsidR="00905100">
          <w:rPr>
            <w:rFonts w:ascii="Times New Roman" w:hAnsi="Times New Roman" w:cs="Times New Roman"/>
            <w:sz w:val="24"/>
            <w:szCs w:val="24"/>
          </w:rPr>
          <w:t xml:space="preserve"> categorie de oameni</w:t>
        </w:r>
      </w:ins>
      <w:r>
        <w:rPr>
          <w:rFonts w:ascii="Times New Roman" w:hAnsi="Times New Roman" w:cs="Times New Roman"/>
          <w:sz w:val="24"/>
          <w:szCs w:val="24"/>
        </w:rPr>
        <w:t xml:space="preserve"> la alta, iar un experiment pe un </w:t>
      </w:r>
      <w:bookmarkStart w:id="55" w:name="_GoBack"/>
      <w:bookmarkEnd w:id="55"/>
      <w:r>
        <w:rPr>
          <w:rFonts w:ascii="Times New Roman" w:hAnsi="Times New Roman" w:cs="Times New Roman"/>
          <w:sz w:val="24"/>
          <w:szCs w:val="24"/>
        </w:rPr>
        <w:t>animal în mod clar nu poate fi exact.</w:t>
      </w:r>
      <w:ins w:id="56" w:author="Utilizator Windows" w:date="2019-06-05T20:23:00Z">
        <w:r w:rsidR="001A1086">
          <w:rPr>
            <w:rFonts w:ascii="Times New Roman" w:hAnsi="Times New Roman" w:cs="Times New Roman"/>
            <w:sz w:val="24"/>
            <w:szCs w:val="24"/>
          </w:rPr>
          <w:t xml:space="preserve"> </w:t>
        </w:r>
      </w:ins>
      <w:ins w:id="57" w:author="Utilizator Windows" w:date="2019-06-05T20:53:00Z">
        <w:r w:rsidR="00995EF9">
          <w:rPr>
            <w:rFonts w:ascii="Times New Roman" w:hAnsi="Times New Roman" w:cs="Times New Roman"/>
            <w:sz w:val="24"/>
            <w:szCs w:val="24"/>
          </w:rPr>
          <w:t>Oamenii de știință</w:t>
        </w:r>
      </w:ins>
      <w:ins w:id="58" w:author="Utilizator Windows" w:date="2019-06-05T20:26:00Z">
        <w:r w:rsidR="001A1086">
          <w:rPr>
            <w:rFonts w:ascii="Times New Roman" w:hAnsi="Times New Roman" w:cs="Times New Roman"/>
            <w:sz w:val="24"/>
            <w:szCs w:val="24"/>
          </w:rPr>
          <w:t xml:space="preserve"> care lucrează în acest domen</w:t>
        </w:r>
        <w:r w:rsidR="00995EF9">
          <w:rPr>
            <w:rFonts w:ascii="Times New Roman" w:hAnsi="Times New Roman" w:cs="Times New Roman"/>
            <w:sz w:val="24"/>
            <w:szCs w:val="24"/>
          </w:rPr>
          <w:t>iu sunt conștienți</w:t>
        </w:r>
        <w:r w:rsidR="00F83E82">
          <w:rPr>
            <w:rFonts w:ascii="Times New Roman" w:hAnsi="Times New Roman" w:cs="Times New Roman"/>
            <w:sz w:val="24"/>
            <w:szCs w:val="24"/>
          </w:rPr>
          <w:t xml:space="preserve"> </w:t>
        </w:r>
      </w:ins>
      <w:ins w:id="59" w:author="Utilizator Windows" w:date="2019-06-05T20:33:00Z">
        <w:r w:rsidR="00F83E82">
          <w:rPr>
            <w:rFonts w:ascii="Times New Roman" w:hAnsi="Times New Roman" w:cs="Times New Roman"/>
            <w:sz w:val="24"/>
            <w:szCs w:val="24"/>
          </w:rPr>
          <w:t xml:space="preserve">că nu există un procedeu </w:t>
        </w:r>
      </w:ins>
      <w:ins w:id="60" w:author="Utilizator Windows" w:date="2019-06-05T20:37:00Z">
        <w:r w:rsidR="009A132E">
          <w:rPr>
            <w:rFonts w:ascii="Times New Roman" w:hAnsi="Times New Roman" w:cs="Times New Roman"/>
            <w:sz w:val="24"/>
            <w:szCs w:val="24"/>
          </w:rPr>
          <w:t>care să determine efectele</w:t>
        </w:r>
        <w:r w:rsidR="00F83E82">
          <w:rPr>
            <w:rFonts w:ascii="Times New Roman" w:hAnsi="Times New Roman" w:cs="Times New Roman"/>
            <w:sz w:val="24"/>
            <w:szCs w:val="24"/>
          </w:rPr>
          <w:t xml:space="preserve"> în totală conformitate cu </w:t>
        </w:r>
      </w:ins>
      <w:ins w:id="61" w:author="Utilizator Windows" w:date="2019-06-05T20:42:00Z">
        <w:r w:rsidR="009A132E">
          <w:rPr>
            <w:rFonts w:ascii="Times New Roman" w:hAnsi="Times New Roman" w:cs="Times New Roman"/>
            <w:sz w:val="24"/>
            <w:szCs w:val="24"/>
          </w:rPr>
          <w:t>cele rezultate din testarea pe oameni</w:t>
        </w:r>
      </w:ins>
      <w:ins w:id="62" w:author="Utilizator Windows" w:date="2019-06-05T20:37:00Z">
        <w:r w:rsidR="00F83E82">
          <w:rPr>
            <w:rFonts w:ascii="Times New Roman" w:hAnsi="Times New Roman" w:cs="Times New Roman"/>
            <w:sz w:val="24"/>
            <w:szCs w:val="24"/>
          </w:rPr>
          <w:t xml:space="preserve">, </w:t>
        </w:r>
      </w:ins>
      <w:del w:id="63" w:author="Utilizator Windows" w:date="2019-06-05T19:36:00Z">
        <w:r w:rsidDel="00AC15CD">
          <w:rPr>
            <w:rFonts w:ascii="Times New Roman" w:hAnsi="Times New Roman" w:cs="Times New Roman"/>
            <w:sz w:val="24"/>
            <w:szCs w:val="24"/>
          </w:rPr>
          <w:delText xml:space="preserve"> Conform articolului </w:delText>
        </w:r>
        <w:r w:rsidDel="00AC15CD">
          <w:rPr>
            <w:rFonts w:ascii="Times New Roman" w:hAnsi="Times New Roman" w:cs="Times New Roman"/>
            <w:color w:val="000000" w:themeColor="text1"/>
            <w:sz w:val="24"/>
            <w:szCs w:val="24"/>
          </w:rPr>
          <w:delText>„Alternatives to animal testing”</w:delText>
        </w:r>
        <w:r w:rsidDel="00AC15CD">
          <w:commentReference w:id="64"/>
        </w:r>
        <w:r w:rsidDel="00AC15CD">
          <w:rPr>
            <w:rFonts w:ascii="Times New Roman" w:hAnsi="Times New Roman" w:cs="Times New Roman"/>
            <w:color w:val="000000" w:themeColor="text1"/>
            <w:sz w:val="24"/>
            <w:szCs w:val="24"/>
          </w:rPr>
          <w:delText xml:space="preserve">, </w:delText>
        </w:r>
        <w:r w:rsidDel="00AC15CD">
          <w:rPr>
            <w:rFonts w:ascii="Times New Roman" w:hAnsi="Times New Roman" w:cs="Times New Roman"/>
            <w:color w:val="000000" w:themeColor="text1"/>
            <w:sz w:val="24"/>
            <w:szCs w:val="24"/>
            <w:shd w:val="clear" w:color="auto" w:fill="FFFFFF"/>
          </w:rPr>
          <w:delText>d</w:delText>
        </w:r>
      </w:del>
      <w:del w:id="65" w:author="Utilizator Windows" w:date="2019-06-05T20:39:00Z">
        <w:r w:rsidDel="009A132E">
          <w:rPr>
            <w:rFonts w:ascii="Times New Roman" w:hAnsi="Times New Roman" w:cs="Times New Roman"/>
            <w:color w:val="000000" w:themeColor="text1"/>
            <w:sz w:val="24"/>
            <w:szCs w:val="24"/>
            <w:shd w:val="clear" w:color="auto" w:fill="FFFFFF"/>
          </w:rPr>
          <w:delText>irectorul doctor</w:delText>
        </w:r>
        <w:r w:rsidDel="009A132E">
          <w:rPr>
            <w:rFonts w:ascii="Times New Roman" w:hAnsi="Times New Roman" w:cs="Times New Roman"/>
            <w:sz w:val="24"/>
            <w:szCs w:val="24"/>
          </w:rPr>
          <w:delText xml:space="preserve"> </w:delText>
        </w:r>
        <w:r w:rsidDel="009A132E">
          <w:rPr>
            <w:rFonts w:ascii="Times New Roman" w:hAnsi="Times New Roman" w:cs="Times New Roman"/>
            <w:color w:val="000000" w:themeColor="text1"/>
            <w:sz w:val="24"/>
            <w:szCs w:val="24"/>
            <w:shd w:val="clear" w:color="auto" w:fill="FFFFFF"/>
          </w:rPr>
          <w:delText xml:space="preserve">Richard Klausner al Institutului Național de Cancer din Statele Unite ale Americii </w:delText>
        </w:r>
      </w:del>
      <w:r>
        <w:rPr>
          <w:rFonts w:ascii="Times New Roman" w:hAnsi="Times New Roman" w:cs="Times New Roman"/>
          <w:color w:val="000000" w:themeColor="text1"/>
          <w:sz w:val="24"/>
          <w:szCs w:val="24"/>
          <w:shd w:val="clear" w:color="auto" w:fill="FFFFFF"/>
        </w:rPr>
        <w:t>afirm</w:t>
      </w:r>
      <w:ins w:id="66" w:author="Utilizator Windows" w:date="2019-06-05T20:37:00Z">
        <w:r w:rsidR="00F83E82">
          <w:rPr>
            <w:rFonts w:ascii="Times New Roman" w:hAnsi="Times New Roman" w:cs="Times New Roman"/>
            <w:color w:val="000000" w:themeColor="text1"/>
            <w:sz w:val="24"/>
            <w:szCs w:val="24"/>
            <w:shd w:val="clear" w:color="auto" w:fill="FFFFFF"/>
          </w:rPr>
          <w:t>ând</w:t>
        </w:r>
      </w:ins>
      <w:del w:id="67" w:author="Utilizator Windows" w:date="2019-06-05T20:37:00Z">
        <w:r w:rsidDel="00F83E82">
          <w:rPr>
            <w:rFonts w:ascii="Times New Roman" w:hAnsi="Times New Roman" w:cs="Times New Roman"/>
            <w:color w:val="000000" w:themeColor="text1"/>
            <w:sz w:val="24"/>
            <w:szCs w:val="24"/>
            <w:shd w:val="clear" w:color="auto" w:fill="FFFFFF"/>
          </w:rPr>
          <w:delText>ă</w:delText>
        </w:r>
      </w:del>
      <w:r w:rsidR="00C45810">
        <w:rPr>
          <w:rFonts w:ascii="Times New Roman" w:hAnsi="Times New Roman" w:cs="Times New Roman"/>
          <w:color w:val="000000" w:themeColor="text1"/>
          <w:sz w:val="24"/>
          <w:szCs w:val="24"/>
          <w:shd w:val="clear" w:color="auto" w:fill="FFFFFF"/>
        </w:rPr>
        <w:t xml:space="preserve"> că  </w:t>
      </w:r>
      <w:r>
        <w:rPr>
          <w:rFonts w:ascii="Times New Roman" w:hAnsi="Times New Roman" w:cs="Times New Roman"/>
          <w:color w:val="000000" w:themeColor="text1"/>
          <w:sz w:val="24"/>
          <w:szCs w:val="24"/>
          <w:shd w:val="clear" w:color="auto" w:fill="FFFFFF"/>
        </w:rPr>
        <w:t>„am vindecat șoareci de cancer de zeci de ani și pur și simplu nu a funcționat pe oameni”</w:t>
      </w:r>
      <w:r>
        <w:rPr>
          <w:rFonts w:ascii="Times New Roman" w:hAnsi="Times New Roman" w:cs="Times New Roman"/>
          <w:color w:val="000000" w:themeColor="text1"/>
          <w:sz w:val="24"/>
          <w:szCs w:val="24"/>
          <w:shd w:val="clear" w:color="auto" w:fill="FFFFFF"/>
        </w:rPr>
        <w:commentReference w:id="68"/>
      </w:r>
      <w:ins w:id="69" w:author="Utilizator Windows" w:date="2019-06-05T20:23:00Z">
        <w:r w:rsidR="001A1086" w:rsidRPr="001A1086">
          <w:rPr>
            <w:rFonts w:ascii="Times New Roman" w:hAnsi="Times New Roman" w:cs="Times New Roman"/>
            <w:color w:val="000000" w:themeColor="text1"/>
            <w:sz w:val="24"/>
            <w:szCs w:val="24"/>
            <w:shd w:val="clear" w:color="auto" w:fill="FFFFFF"/>
          </w:rPr>
          <w:t xml:space="preserve"> </w:t>
        </w:r>
        <w:r w:rsidR="001A1086">
          <w:rPr>
            <w:rFonts w:ascii="Times New Roman" w:hAnsi="Times New Roman" w:cs="Times New Roman"/>
            <w:color w:val="000000" w:themeColor="text1"/>
            <w:sz w:val="24"/>
            <w:szCs w:val="24"/>
            <w:shd w:val="clear" w:color="auto" w:fill="FFFFFF"/>
          </w:rPr>
          <w:t>(PETA n.d.)</w:t>
        </w:r>
      </w:ins>
      <w:r>
        <w:rPr>
          <w:rFonts w:ascii="Times New Roman" w:hAnsi="Times New Roman" w:cs="Times New Roman"/>
          <w:color w:val="000000" w:themeColor="text1"/>
          <w:sz w:val="24"/>
          <w:szCs w:val="24"/>
          <w:shd w:val="clear" w:color="auto" w:fill="FFFFFF"/>
        </w:rPr>
        <w:t xml:space="preserve">. De asemenea, testele alergologice cutanate realizate pe porcușori de Guineea anticipează în proporție de 72% rezultatele pe oameni, în timp ce metodele celulare și chimice alternative oferă rezultate de 90% (PETA n.d.). Așadar, predictibilitatea rezultatelor variază, fiind uneori mai mică în cazul testelor pe animale, decât a celor </w:t>
      </w:r>
      <w:r>
        <w:rPr>
          <w:rFonts w:ascii="Times New Roman" w:hAnsi="Times New Roman" w:cs="Times New Roman"/>
          <w:i/>
          <w:color w:val="000000" w:themeColor="text1"/>
          <w:sz w:val="24"/>
          <w:szCs w:val="24"/>
          <w:shd w:val="clear" w:color="auto" w:fill="FFFFFF"/>
        </w:rPr>
        <w:t>in vitro</w:t>
      </w:r>
      <w:r>
        <w:rPr>
          <w:rFonts w:ascii="Times New Roman" w:hAnsi="Times New Roman" w:cs="Times New Roman"/>
          <w:color w:val="000000" w:themeColor="text1"/>
          <w:sz w:val="24"/>
          <w:szCs w:val="24"/>
          <w:shd w:val="clear" w:color="auto" w:fill="FFFFFF"/>
        </w:rPr>
        <w:t xml:space="preserve"> și </w:t>
      </w:r>
      <w:r>
        <w:rPr>
          <w:rFonts w:ascii="Times New Roman" w:hAnsi="Times New Roman" w:cs="Times New Roman"/>
          <w:i/>
          <w:color w:val="000000" w:themeColor="text1"/>
          <w:sz w:val="24"/>
          <w:szCs w:val="24"/>
          <w:shd w:val="clear" w:color="auto" w:fill="FFFFFF"/>
        </w:rPr>
        <w:t>in silico</w:t>
      </w:r>
      <w:r>
        <w:rPr>
          <w:rFonts w:ascii="Times New Roman" w:hAnsi="Times New Roman" w:cs="Times New Roman"/>
          <w:color w:val="000000" w:themeColor="text1"/>
          <w:sz w:val="24"/>
          <w:szCs w:val="24"/>
          <w:shd w:val="clear" w:color="auto" w:fill="FFFFFF"/>
        </w:rPr>
        <w:t>. În loc să omorâm milioane de animale anual, ar trebui să ne bazăm pe progresele științifice și să folosim tehnologiile deja existente într-o gamă mai largă, cu scopul de a face noi descoperiri și de a încerca să acoperim toate domeniile existente cu metode artificiale, cu scopul de a renunța în totalitate la un procedeu ce provoacă suferință și durere animalelor pentru a rezolva problemele oamenilor.</w:t>
      </w:r>
    </w:p>
    <w:p w14:paraId="64472DF6" w14:textId="77777777" w:rsidR="00384B9F" w:rsidRDefault="005F44F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Concluzie</w:t>
      </w:r>
    </w:p>
    <w:p w14:paraId="19BB3273" w14:textId="77777777" w:rsidR="00384B9F" w:rsidRDefault="005F44F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Prima parte a eseului s-a axat asupra prezentării metodelor alternative testării pe animale, </w:t>
      </w:r>
      <w:r>
        <w:rPr>
          <w:rFonts w:ascii="Times New Roman" w:hAnsi="Times New Roman" w:cs="Times New Roman"/>
          <w:i/>
          <w:sz w:val="24"/>
          <w:szCs w:val="24"/>
        </w:rPr>
        <w:t>in vitro</w:t>
      </w:r>
      <w:r>
        <w:rPr>
          <w:rFonts w:ascii="Times New Roman" w:hAnsi="Times New Roman" w:cs="Times New Roman"/>
          <w:sz w:val="24"/>
          <w:szCs w:val="24"/>
        </w:rPr>
        <w:t xml:space="preserve"> și </w:t>
      </w:r>
      <w:r>
        <w:rPr>
          <w:rFonts w:ascii="Times New Roman" w:hAnsi="Times New Roman" w:cs="Times New Roman"/>
          <w:i/>
          <w:sz w:val="24"/>
          <w:szCs w:val="24"/>
        </w:rPr>
        <w:t>in silico</w:t>
      </w:r>
      <w:r>
        <w:rPr>
          <w:rFonts w:ascii="Times New Roman" w:hAnsi="Times New Roman" w:cs="Times New Roman"/>
          <w:sz w:val="24"/>
          <w:szCs w:val="24"/>
        </w:rPr>
        <w:t xml:space="preserve">, alături de avantajele acestora, urmând ca în secțiunea a cincea să fie dezvoltat dezavantajul lor principal – experimentele nu sunt aplicate unui întreg organism, ceea ce ridică incertitudini, iar aria de dezvoltare este restrânsă. În cele din urmă am încercat să subliniez faptul că niciun tip de experiment nu poate fi mai precis decât cel realizat pe subiecți umani, însă metodele </w:t>
      </w:r>
      <w:r>
        <w:rPr>
          <w:rFonts w:ascii="Times New Roman" w:hAnsi="Times New Roman" w:cs="Times New Roman"/>
          <w:i/>
          <w:sz w:val="24"/>
          <w:szCs w:val="24"/>
        </w:rPr>
        <w:t>in vitro</w:t>
      </w:r>
      <w:r>
        <w:rPr>
          <w:rFonts w:ascii="Times New Roman" w:hAnsi="Times New Roman" w:cs="Times New Roman"/>
          <w:sz w:val="24"/>
          <w:szCs w:val="24"/>
        </w:rPr>
        <w:t xml:space="preserve"> și </w:t>
      </w:r>
      <w:r>
        <w:rPr>
          <w:rFonts w:ascii="Times New Roman" w:hAnsi="Times New Roman" w:cs="Times New Roman"/>
          <w:i/>
          <w:sz w:val="24"/>
          <w:szCs w:val="24"/>
        </w:rPr>
        <w:t>in silico</w:t>
      </w:r>
      <w:r>
        <w:rPr>
          <w:rFonts w:ascii="Times New Roman" w:hAnsi="Times New Roman" w:cs="Times New Roman"/>
          <w:sz w:val="24"/>
          <w:szCs w:val="24"/>
        </w:rPr>
        <w:t xml:space="preserve"> au dovedit că oferă rezultatele cele mai apropiate de realitate și nu presupun cruzime din partea omului.</w:t>
      </w:r>
    </w:p>
    <w:p w14:paraId="3D8B37D3" w14:textId="77777777" w:rsidR="00384B9F" w:rsidRDefault="005F44F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Prin urmare, există multiple incertitudini în știință, însă procedurile existente sunt în plin progres și anticipează un viitor strălucit, în care animalele nu mai sunt supuse testărilor chinuitoare și nemiloase.</w:t>
      </w:r>
    </w:p>
    <w:p w14:paraId="20E96F86" w14:textId="77777777" w:rsidR="00384B9F" w:rsidRDefault="005F44F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Bibliografie</w:t>
      </w:r>
    </w:p>
    <w:p w14:paraId="3668214D" w14:textId="77777777" w:rsidR="00384B9F" w:rsidRDefault="005F44FC">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 xml:space="preserve">Aman Guru și Devansh Sarswat. 2017. „Drugs and Cosmetics Testing on Animals: Humanities and Strict Laws Advancement Needs.” </w:t>
      </w:r>
      <w:r>
        <w:rPr>
          <w:rFonts w:ascii="Times New Roman" w:hAnsi="Times New Roman" w:cs="Times New Roman"/>
          <w:i/>
          <w:color w:val="000000" w:themeColor="text1"/>
          <w:sz w:val="24"/>
          <w:szCs w:val="24"/>
        </w:rPr>
        <w:t>Journal of Innovative Research in Social Sciences &amp; Humanities</w:t>
      </w:r>
      <w:r>
        <w:rPr>
          <w:rFonts w:ascii="Times New Roman" w:hAnsi="Times New Roman" w:cs="Times New Roman"/>
          <w:color w:val="000000" w:themeColor="text1"/>
          <w:sz w:val="24"/>
          <w:szCs w:val="24"/>
        </w:rPr>
        <w:t xml:space="preserve"> 1, nr. 2 (Iulie)</w:t>
      </w:r>
      <w:r>
        <w:rPr>
          <w:rFonts w:ascii="Times New Roman" w:hAnsi="Times New Roman" w:cs="Times New Roman"/>
          <w:color w:val="000000" w:themeColor="text1"/>
          <w:sz w:val="24"/>
          <w:szCs w:val="24"/>
          <w:lang w:val="en-US"/>
        </w:rPr>
        <w:t>:1-55.</w:t>
      </w:r>
    </w:p>
    <w:p w14:paraId="53D25499" w14:textId="77777777" w:rsidR="00384B9F" w:rsidRDefault="008E7789">
      <w:pPr>
        <w:spacing w:line="360" w:lineRule="auto"/>
        <w:ind w:firstLine="284"/>
        <w:jc w:val="both"/>
      </w:pPr>
      <w:hyperlink r:id="rId10">
        <w:r w:rsidR="005F44FC">
          <w:rPr>
            <w:rStyle w:val="InternetLink"/>
            <w:rFonts w:ascii="Times New Roman" w:hAnsi="Times New Roman" w:cs="Times New Roman"/>
            <w:sz w:val="24"/>
            <w:szCs w:val="24"/>
            <w14:textFill>
              <w14:solidFill>
                <w14:srgbClr w14:val="0000FF">
                  <w14:lumMod w14:val="75000"/>
                </w14:srgbClr>
              </w14:solidFill>
            </w14:textFill>
          </w:rPr>
          <w:t>http://ijirhsc.com/wp-content/uploads/2017/06/SCH-TWO-02.pdf</w:t>
        </w:r>
      </w:hyperlink>
      <w:r w:rsidR="005F44FC">
        <w:rPr>
          <w:rFonts w:ascii="Times New Roman" w:hAnsi="Times New Roman" w:cs="Times New Roman"/>
          <w:color w:val="538135" w:themeColor="accent6" w:themeShade="BF"/>
          <w:sz w:val="24"/>
          <w:szCs w:val="24"/>
          <w:lang w:val="en-US"/>
        </w:rPr>
        <w:t xml:space="preserve"> </w:t>
      </w:r>
    </w:p>
    <w:p w14:paraId="47045250" w14:textId="77777777" w:rsidR="00384B9F" w:rsidRDefault="005F44FC">
      <w:pPr>
        <w:spacing w:line="360" w:lineRule="auto"/>
        <w:jc w:val="both"/>
        <w:rPr>
          <w:rFonts w:ascii="Times New Roman" w:hAnsi="Times New Roman" w:cs="Times New Roman"/>
          <w:color w:val="538135" w:themeColor="accent6" w:themeShade="BF"/>
          <w:sz w:val="24"/>
          <w:szCs w:val="24"/>
          <w:lang w:val="en-US"/>
        </w:rPr>
      </w:pPr>
      <w:r>
        <w:rPr>
          <w:rFonts w:ascii="Times New Roman" w:hAnsi="Times New Roman" w:cs="Times New Roman"/>
          <w:color w:val="000000" w:themeColor="text1"/>
          <w:sz w:val="24"/>
          <w:szCs w:val="24"/>
        </w:rPr>
        <w:t>Cruelty Free International. n. d. „Alternatives to animal testing”. Accesat pe 21 Aprilie 2019.</w:t>
      </w:r>
    </w:p>
    <w:p w14:paraId="0BD6B403" w14:textId="77777777" w:rsidR="00384B9F" w:rsidRDefault="008E7789">
      <w:pPr>
        <w:spacing w:line="360" w:lineRule="auto"/>
        <w:ind w:firstLine="284"/>
        <w:jc w:val="both"/>
      </w:pPr>
      <w:hyperlink r:id="rId11">
        <w:r w:rsidR="005F44FC">
          <w:rPr>
            <w:rStyle w:val="InternetLink"/>
            <w:rFonts w:ascii="Times New Roman" w:hAnsi="Times New Roman" w:cs="Times New Roman"/>
            <w:sz w:val="24"/>
            <w:szCs w:val="24"/>
          </w:rPr>
          <w:t>https://www.crueltyfreeinternational.org/why-we-do-it/alternatives-animal-testing</w:t>
        </w:r>
      </w:hyperlink>
    </w:p>
    <w:p w14:paraId="46C48E9D" w14:textId="77777777" w:rsidR="00384B9F" w:rsidRDefault="005F44FC">
      <w:pPr>
        <w:spacing w:line="360" w:lineRule="auto"/>
        <w:jc w:val="both"/>
        <w:rPr>
          <w:rStyle w:val="InternetLink"/>
          <w:rFonts w:ascii="Times New Roman" w:hAnsi="Times New Roman" w:cs="Times New Roman"/>
          <w:color w:val="000000" w:themeColor="text1"/>
          <w:sz w:val="24"/>
          <w:szCs w:val="24"/>
          <w:u w:val="none"/>
        </w:rPr>
      </w:pPr>
      <w:r>
        <w:rPr>
          <w:rStyle w:val="InternetLink"/>
          <w:rFonts w:ascii="Times New Roman" w:hAnsi="Times New Roman" w:cs="Times New Roman"/>
          <w:color w:val="000000" w:themeColor="text1"/>
          <w:sz w:val="24"/>
          <w:szCs w:val="24"/>
          <w:u w:val="none"/>
        </w:rPr>
        <w:t>Dexonline. n.d. Definiția cuvântului „experiment”. Accesat pe 23 Aprilie 2019.</w:t>
      </w:r>
    </w:p>
    <w:p w14:paraId="7D9FE75C" w14:textId="77777777" w:rsidR="00384B9F" w:rsidRDefault="008E7789">
      <w:pPr>
        <w:spacing w:line="360" w:lineRule="auto"/>
        <w:ind w:firstLine="284"/>
        <w:jc w:val="both"/>
      </w:pPr>
      <w:hyperlink r:id="rId12">
        <w:r w:rsidR="005F44FC">
          <w:rPr>
            <w:rStyle w:val="InternetLink"/>
            <w:rFonts w:ascii="Times New Roman" w:hAnsi="Times New Roman" w:cs="Times New Roman"/>
            <w:sz w:val="24"/>
            <w:szCs w:val="24"/>
          </w:rPr>
          <w:t>https://dexonline.ro/definitie/experiment</w:t>
        </w:r>
      </w:hyperlink>
    </w:p>
    <w:p w14:paraId="131A13F3" w14:textId="77777777" w:rsidR="00384B9F" w:rsidRPr="00DC453A" w:rsidRDefault="005F44FC">
      <w:pPr>
        <w:spacing w:line="360" w:lineRule="auto"/>
        <w:jc w:val="both"/>
        <w:rPr>
          <w:rFonts w:ascii="Times New Roman" w:hAnsi="Times New Roman" w:cs="Times New Roman"/>
          <w:b/>
          <w:color w:val="000000" w:themeColor="text1"/>
          <w:sz w:val="24"/>
          <w:szCs w:val="24"/>
        </w:rPr>
      </w:pPr>
      <w:r w:rsidRPr="00DC453A">
        <w:rPr>
          <w:rFonts w:ascii="Times New Roman" w:hAnsi="Times New Roman" w:cs="Times New Roman"/>
          <w:color w:val="000000" w:themeColor="text1"/>
          <w:sz w:val="24"/>
          <w:szCs w:val="24"/>
        </w:rPr>
        <w:t xml:space="preserve">Jagdish Rai și Kuldeep Kaushik. 2018. „Reduction of Animal Sacrifice in Biomedical Science &amp; Research through Alternative Design of Animal Experiments.” </w:t>
      </w:r>
      <w:r w:rsidRPr="00DC453A">
        <w:rPr>
          <w:rFonts w:ascii="Times New Roman" w:hAnsi="Times New Roman" w:cs="Times New Roman"/>
          <w:i/>
          <w:color w:val="000000" w:themeColor="text1"/>
          <w:sz w:val="24"/>
          <w:szCs w:val="24"/>
        </w:rPr>
        <w:t xml:space="preserve">Saudi Pharmaceutical Journal </w:t>
      </w:r>
      <w:r w:rsidRPr="00DC453A">
        <w:rPr>
          <w:rFonts w:ascii="Times New Roman" w:hAnsi="Times New Roman" w:cs="Times New Roman"/>
          <w:color w:val="000000" w:themeColor="text1"/>
          <w:sz w:val="24"/>
          <w:szCs w:val="24"/>
        </w:rPr>
        <w:t>26, nr. 6 (Septembrie)</w:t>
      </w:r>
      <w:r w:rsidRPr="00DC453A">
        <w:rPr>
          <w:rFonts w:ascii="Times New Roman" w:hAnsi="Times New Roman" w:cs="Times New Roman"/>
          <w:color w:val="000000" w:themeColor="text1"/>
          <w:sz w:val="24"/>
          <w:szCs w:val="24"/>
          <w:lang w:val="en-US"/>
        </w:rPr>
        <w:t xml:space="preserve">: </w:t>
      </w:r>
      <w:r w:rsidRPr="00DC453A">
        <w:rPr>
          <w:rFonts w:ascii="Times New Roman" w:hAnsi="Times New Roman" w:cs="Times New Roman"/>
          <w:color w:val="000000" w:themeColor="text1"/>
          <w:sz w:val="24"/>
          <w:szCs w:val="24"/>
        </w:rPr>
        <w:t>896-902.</w:t>
      </w:r>
    </w:p>
    <w:p w14:paraId="6A7C2006" w14:textId="77777777" w:rsidR="00384B9F" w:rsidRPr="00DC453A" w:rsidRDefault="008E7789">
      <w:pPr>
        <w:spacing w:line="360" w:lineRule="auto"/>
        <w:ind w:firstLine="284"/>
        <w:jc w:val="both"/>
      </w:pPr>
      <w:hyperlink r:id="rId13" w:tgtFrame="Persistent link using digital object identifier">
        <w:r w:rsidR="005F44FC" w:rsidRPr="00DC453A">
          <w:rPr>
            <w:rStyle w:val="InternetLink"/>
            <w:rFonts w:ascii="Times New Roman" w:hAnsi="Times New Roman" w:cs="Times New Roman"/>
            <w:sz w:val="24"/>
            <w:szCs w:val="24"/>
          </w:rPr>
          <w:t>https://doi.org/10.1016/j.jsps.2018.03.006</w:t>
        </w:r>
      </w:hyperlink>
      <w:r w:rsidR="005F44FC" w:rsidRPr="00DC453A">
        <w:rPr>
          <w:rFonts w:ascii="Times New Roman" w:hAnsi="Times New Roman" w:cs="Times New Roman"/>
          <w:color w:val="505050"/>
          <w:sz w:val="24"/>
          <w:szCs w:val="24"/>
        </w:rPr>
        <w:t xml:space="preserve"> </w:t>
      </w:r>
    </w:p>
    <w:p w14:paraId="36E582B6" w14:textId="77777777" w:rsidR="00384B9F" w:rsidRDefault="005F44FC">
      <w:pPr>
        <w:spacing w:line="360" w:lineRule="auto"/>
        <w:jc w:val="both"/>
        <w:rPr>
          <w:rFonts w:ascii="Times New Roman" w:hAnsi="Times New Roman" w:cs="Times New Roman"/>
          <w:sz w:val="24"/>
          <w:szCs w:val="24"/>
        </w:rPr>
      </w:pPr>
      <w:r>
        <w:rPr>
          <w:rFonts w:ascii="Times New Roman" w:hAnsi="Times New Roman" w:cs="Times New Roman"/>
          <w:sz w:val="24"/>
          <w:szCs w:val="24"/>
        </w:rPr>
        <w:t>People for the Ethical Treatment of Animals. n. d. „</w:t>
      </w:r>
      <w:r>
        <w:rPr>
          <w:rFonts w:ascii="Times New Roman" w:hAnsi="Times New Roman" w:cs="Times New Roman"/>
          <w:sz w:val="24"/>
          <w:szCs w:val="24"/>
          <w:lang w:val="en-US"/>
        </w:rPr>
        <w:t>Experiments on Animals: Overview”. Accesat pe 21 Aprilie 2019.</w:t>
      </w:r>
    </w:p>
    <w:p w14:paraId="1DD4559D" w14:textId="77777777" w:rsidR="00384B9F" w:rsidRDefault="008E7789">
      <w:pPr>
        <w:spacing w:line="360" w:lineRule="auto"/>
        <w:ind w:firstLine="284"/>
        <w:jc w:val="both"/>
      </w:pPr>
      <w:hyperlink r:id="rId14">
        <w:r w:rsidR="005F44FC">
          <w:rPr>
            <w:rStyle w:val="InternetLink"/>
            <w:rFonts w:ascii="Times New Roman" w:hAnsi="Times New Roman" w:cs="Times New Roman"/>
            <w:sz w:val="24"/>
            <w:szCs w:val="24"/>
          </w:rPr>
          <w:t>https://www.peta.org/issues/animals-used-for-experimentation/animals-used-experimentation-factsheets/animal-experiments-overview/</w:t>
        </w:r>
      </w:hyperlink>
    </w:p>
    <w:p w14:paraId="75E5252C" w14:textId="77777777" w:rsidR="00384B9F" w:rsidRDefault="005F44FC">
      <w:pPr>
        <w:spacing w:line="360" w:lineRule="auto"/>
        <w:jc w:val="both"/>
      </w:pPr>
      <w:r>
        <w:rPr>
          <w:rFonts w:ascii="Times New Roman" w:hAnsi="Times New Roman" w:cs="Times New Roman"/>
          <w:color w:val="000000" w:themeColor="text1"/>
          <w:sz w:val="24"/>
          <w:szCs w:val="24"/>
          <w:shd w:val="clear" w:color="auto" w:fill="FFFFFF"/>
        </w:rPr>
        <w:t>Sarah Massey, M.Sc. 2015. „</w:t>
      </w:r>
      <w:r>
        <w:rPr>
          <w:rFonts w:ascii="Times New Roman" w:hAnsi="Times New Roman" w:cs="Times New Roman"/>
          <w:bCs/>
          <w:color w:val="000000" w:themeColor="text1"/>
          <w:sz w:val="24"/>
          <w:szCs w:val="24"/>
          <w:shd w:val="clear" w:color="auto" w:fill="FFFFFF"/>
        </w:rPr>
        <w:t xml:space="preserve">Are There Adequate Alternatives to Animal Testing?” </w:t>
      </w:r>
      <w:hyperlink r:id="rId15">
        <w:r>
          <w:rPr>
            <w:rStyle w:val="InternetLink"/>
            <w:rFonts w:ascii="Times New Roman" w:hAnsi="Times New Roman" w:cs="Times New Roman"/>
            <w:bCs/>
            <w:i/>
            <w:color w:val="000000" w:themeColor="text1"/>
            <w:sz w:val="24"/>
            <w:szCs w:val="24"/>
            <w:highlight w:val="white"/>
            <w:u w:val="none"/>
          </w:rPr>
          <w:t>Life Science Blogs</w:t>
        </w:r>
      </w:hyperlink>
      <w:r>
        <w:rPr>
          <w:rFonts w:ascii="Times New Roman" w:hAnsi="Times New Roman" w:cs="Times New Roman"/>
          <w:color w:val="000000" w:themeColor="text1"/>
          <w:sz w:val="24"/>
          <w:szCs w:val="24"/>
        </w:rPr>
        <w:t xml:space="preserve">, 19 </w:t>
      </w:r>
      <w:r>
        <w:rPr>
          <w:rFonts w:ascii="Times New Roman" w:hAnsi="Times New Roman" w:cs="Times New Roman"/>
          <w:color w:val="000000" w:themeColor="text1"/>
          <w:sz w:val="24"/>
          <w:szCs w:val="24"/>
          <w:shd w:val="clear" w:color="auto" w:fill="FFFFFF"/>
        </w:rPr>
        <w:t>August 2015.</w:t>
      </w:r>
    </w:p>
    <w:p w14:paraId="72D01193" w14:textId="77777777" w:rsidR="00384B9F" w:rsidRDefault="008E7789">
      <w:pPr>
        <w:spacing w:line="360" w:lineRule="auto"/>
        <w:ind w:firstLine="284"/>
        <w:jc w:val="both"/>
      </w:pPr>
      <w:hyperlink r:id="rId16">
        <w:r w:rsidR="005F44FC">
          <w:rPr>
            <w:rStyle w:val="InternetLink"/>
            <w:rFonts w:ascii="Times New Roman" w:hAnsi="Times New Roman" w:cs="Times New Roman"/>
            <w:sz w:val="24"/>
            <w:szCs w:val="24"/>
          </w:rPr>
          <w:t>https://xtalks.com/are-there-adequate-alternatives-to-animal-testing/</w:t>
        </w:r>
      </w:hyperlink>
    </w:p>
    <w:p w14:paraId="333F39B3" w14:textId="77777777" w:rsidR="00384B9F" w:rsidRDefault="005F44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Sonali K. Doke și Shashikant C. Dhawale. 2015. „Alternatives to animal testing: A review.” </w:t>
      </w:r>
      <w:r>
        <w:rPr>
          <w:rFonts w:ascii="Times New Roman" w:hAnsi="Times New Roman" w:cs="Times New Roman"/>
          <w:i/>
          <w:sz w:val="24"/>
          <w:szCs w:val="24"/>
        </w:rPr>
        <w:t>Saudi Pharmaceutical Journal</w:t>
      </w:r>
      <w:r>
        <w:rPr>
          <w:rFonts w:ascii="Times New Roman" w:hAnsi="Times New Roman" w:cs="Times New Roman"/>
          <w:sz w:val="24"/>
          <w:szCs w:val="24"/>
        </w:rPr>
        <w:t xml:space="preserve"> 23, nr. 3 (Iulie)</w:t>
      </w:r>
      <w:r>
        <w:rPr>
          <w:rFonts w:ascii="Times New Roman" w:hAnsi="Times New Roman" w:cs="Times New Roman"/>
          <w:sz w:val="24"/>
          <w:szCs w:val="24"/>
          <w:lang w:val="en-US"/>
        </w:rPr>
        <w:t xml:space="preserve">: </w:t>
      </w:r>
      <w:r>
        <w:rPr>
          <w:rFonts w:ascii="Times New Roman" w:hAnsi="Times New Roman" w:cs="Times New Roman"/>
          <w:sz w:val="24"/>
          <w:szCs w:val="24"/>
        </w:rPr>
        <w:t>223-29.</w:t>
      </w:r>
    </w:p>
    <w:p w14:paraId="1B956744" w14:textId="77777777" w:rsidR="00384B9F" w:rsidRDefault="008E7789">
      <w:pPr>
        <w:spacing w:line="360" w:lineRule="auto"/>
        <w:ind w:firstLine="284"/>
        <w:jc w:val="both"/>
      </w:pPr>
      <w:hyperlink r:id="rId17" w:tgtFrame="Persistent link using digital object identifier">
        <w:r w:rsidR="005F44FC">
          <w:rPr>
            <w:rStyle w:val="InternetLink"/>
            <w:rFonts w:ascii="Times New Roman" w:hAnsi="Times New Roman" w:cs="Times New Roman"/>
            <w:sz w:val="24"/>
            <w:szCs w:val="24"/>
          </w:rPr>
          <w:t>https://doi.org/10.1016/j.jsps.2013.11.002</w:t>
        </w:r>
      </w:hyperlink>
    </w:p>
    <w:p w14:paraId="4DA74A02" w14:textId="77777777" w:rsidR="00384B9F" w:rsidRPr="000707E2" w:rsidRDefault="008E7789">
      <w:pPr>
        <w:spacing w:line="360" w:lineRule="auto"/>
        <w:jc w:val="both"/>
        <w:rPr>
          <w:lang w:val="en-US"/>
          <w:rPrChange w:id="70" w:author="Utilizator Windows" w:date="2019-06-05T19:26:00Z">
            <w:rPr/>
          </w:rPrChange>
        </w:rPr>
      </w:pPr>
      <w:hyperlink r:id="rId18">
        <w:r w:rsidR="005F44FC">
          <w:rPr>
            <w:rStyle w:val="InternetLink"/>
            <w:rFonts w:ascii="Times New Roman" w:hAnsi="Times New Roman" w:cs="Times New Roman"/>
            <w:color w:val="000000" w:themeColor="text1"/>
            <w:sz w:val="24"/>
            <w:szCs w:val="24"/>
            <w:u w:val="none"/>
            <w:lang w:val="en"/>
          </w:rPr>
          <w:t>Soodabeh Saeidnia</w:t>
        </w:r>
      </w:hyperlink>
      <w:r w:rsidR="005F44FC">
        <w:rPr>
          <w:rFonts w:ascii="Times New Roman" w:hAnsi="Times New Roman" w:cs="Times New Roman"/>
          <w:color w:val="000000" w:themeColor="text1"/>
          <w:sz w:val="24"/>
          <w:szCs w:val="24"/>
          <w:lang w:val="en"/>
        </w:rPr>
        <w:t xml:space="preserve">, </w:t>
      </w:r>
      <w:hyperlink r:id="rId19">
        <w:r w:rsidR="005F44FC">
          <w:rPr>
            <w:rStyle w:val="InternetLink"/>
            <w:rFonts w:ascii="Times New Roman" w:hAnsi="Times New Roman" w:cs="Times New Roman"/>
            <w:color w:val="000000" w:themeColor="text1"/>
            <w:sz w:val="24"/>
            <w:szCs w:val="24"/>
            <w:u w:val="none"/>
            <w:lang w:val="en"/>
          </w:rPr>
          <w:t>Azadeh Manayi</w:t>
        </w:r>
      </w:hyperlink>
      <w:r w:rsidR="005F44FC">
        <w:rPr>
          <w:rFonts w:ascii="Times New Roman" w:hAnsi="Times New Roman" w:cs="Times New Roman"/>
          <w:color w:val="000000" w:themeColor="text1"/>
          <w:sz w:val="24"/>
          <w:szCs w:val="24"/>
          <w:lang w:val="en"/>
        </w:rPr>
        <w:t xml:space="preserve"> și </w:t>
      </w:r>
      <w:hyperlink r:id="rId20">
        <w:r w:rsidR="005F44FC">
          <w:rPr>
            <w:rStyle w:val="InternetLink"/>
            <w:rFonts w:ascii="Times New Roman" w:hAnsi="Times New Roman" w:cs="Times New Roman"/>
            <w:color w:val="000000" w:themeColor="text1"/>
            <w:sz w:val="24"/>
            <w:szCs w:val="24"/>
            <w:u w:val="none"/>
            <w:lang w:val="en"/>
          </w:rPr>
          <w:t>Mohammad Abdollahi</w:t>
        </w:r>
      </w:hyperlink>
      <w:r w:rsidR="005F44FC">
        <w:rPr>
          <w:rFonts w:ascii="Times New Roman" w:hAnsi="Times New Roman" w:cs="Times New Roman"/>
          <w:color w:val="000000" w:themeColor="text1"/>
          <w:sz w:val="24"/>
          <w:szCs w:val="24"/>
          <w:lang w:val="en"/>
        </w:rPr>
        <w:t xml:space="preserve">. 2015. „From in vitro Experiments to in vivo and Clinical Studies; Pros and Cons”. </w:t>
      </w:r>
      <w:r w:rsidR="005F44FC">
        <w:rPr>
          <w:rFonts w:ascii="Times New Roman" w:hAnsi="Times New Roman" w:cs="Times New Roman"/>
          <w:i/>
          <w:color w:val="000000" w:themeColor="text1"/>
          <w:sz w:val="24"/>
          <w:szCs w:val="24"/>
          <w:lang w:val="en"/>
        </w:rPr>
        <w:t>Current Drug Discovery Technologies</w:t>
      </w:r>
      <w:r w:rsidR="005F44FC">
        <w:rPr>
          <w:rFonts w:ascii="Times New Roman" w:hAnsi="Times New Roman" w:cs="Times New Roman"/>
          <w:color w:val="000000" w:themeColor="text1"/>
          <w:sz w:val="24"/>
          <w:szCs w:val="24"/>
          <w:lang w:val="en"/>
        </w:rPr>
        <w:t xml:space="preserve"> 12, nr. 2</w:t>
      </w:r>
      <w:del w:id="71" w:author="Utilizator Windows" w:date="2019-06-05T19:26:00Z">
        <w:r w:rsidR="005F44FC" w:rsidDel="000707E2">
          <w:rPr>
            <w:rFonts w:ascii="Times New Roman" w:hAnsi="Times New Roman" w:cs="Times New Roman"/>
            <w:color w:val="000000" w:themeColor="text1"/>
            <w:sz w:val="24"/>
            <w:szCs w:val="24"/>
            <w:lang w:val="en"/>
          </w:rPr>
          <w:delText>, 201</w:delText>
        </w:r>
      </w:del>
      <w:del w:id="72" w:author="Utilizator Windows" w:date="2019-06-05T19:25:00Z">
        <w:r w:rsidR="005F44FC" w:rsidDel="000707E2">
          <w:rPr>
            <w:rFonts w:ascii="Times New Roman" w:hAnsi="Times New Roman" w:cs="Times New Roman"/>
            <w:color w:val="000000" w:themeColor="text1"/>
            <w:sz w:val="24"/>
            <w:szCs w:val="24"/>
            <w:lang w:val="en"/>
          </w:rPr>
          <w:delText>5.</w:delText>
        </w:r>
      </w:del>
      <w:ins w:id="73" w:author="Utilizator Windows" w:date="2019-06-05T19:26:00Z">
        <w:r w:rsidR="000707E2">
          <w:rPr>
            <w:rFonts w:ascii="Times New Roman" w:hAnsi="Times New Roman" w:cs="Times New Roman"/>
            <w:color w:val="000000" w:themeColor="text1"/>
            <w:sz w:val="24"/>
            <w:szCs w:val="24"/>
            <w:lang w:val="en-US"/>
          </w:rPr>
          <w:t>: 218-224.</w:t>
        </w:r>
      </w:ins>
    </w:p>
    <w:p w14:paraId="25CF124F" w14:textId="77777777" w:rsidR="00384B9F" w:rsidRDefault="008E7789">
      <w:pPr>
        <w:spacing w:line="360" w:lineRule="auto"/>
        <w:ind w:firstLine="284"/>
        <w:jc w:val="both"/>
      </w:pPr>
      <w:hyperlink r:id="rId21" w:tgtFrame="_blank">
        <w:r w:rsidR="005F44FC">
          <w:rPr>
            <w:rStyle w:val="InternetLink"/>
            <w:rFonts w:ascii="Times New Roman" w:hAnsi="Times New Roman" w:cs="Times New Roman"/>
            <w:sz w:val="24"/>
            <w:szCs w:val="24"/>
            <w:lang w:val="en"/>
          </w:rPr>
          <w:t>10.2174/1570163813666160114093140</w:t>
        </w:r>
      </w:hyperlink>
    </w:p>
    <w:p w14:paraId="13FE238A" w14:textId="77777777" w:rsidR="00384B9F" w:rsidRDefault="005F44FC">
      <w:pPr>
        <w:spacing w:line="360" w:lineRule="auto"/>
        <w:jc w:val="both"/>
        <w:rPr>
          <w:rStyle w:val="InternetLink"/>
          <w:rFonts w:ascii="Times New Roman" w:hAnsi="Times New Roman" w:cs="Times New Roman"/>
          <w:color w:val="000000" w:themeColor="text1"/>
          <w:sz w:val="24"/>
          <w:szCs w:val="24"/>
          <w:u w:val="none"/>
        </w:rPr>
      </w:pPr>
      <w:r>
        <w:rPr>
          <w:rStyle w:val="InternetLink"/>
          <w:rFonts w:ascii="Times New Roman" w:hAnsi="Times New Roman" w:cs="Times New Roman"/>
          <w:color w:val="000000" w:themeColor="text1"/>
          <w:sz w:val="24"/>
          <w:szCs w:val="24"/>
          <w:u w:val="none"/>
        </w:rPr>
        <w:t xml:space="preserve">Thomas Hartung. 2016. „Big data, tehnologii omice și culturi de organe pentru medicina secolului 21”. Interviu realizat de Aurel F. Martin. </w:t>
      </w:r>
      <w:r>
        <w:rPr>
          <w:rStyle w:val="InternetLink"/>
          <w:rFonts w:ascii="Times New Roman" w:hAnsi="Times New Roman" w:cs="Times New Roman"/>
          <w:i/>
          <w:color w:val="000000" w:themeColor="text1"/>
          <w:sz w:val="24"/>
          <w:szCs w:val="24"/>
          <w:u w:val="none"/>
        </w:rPr>
        <w:t>Viața medicală</w:t>
      </w:r>
      <w:r>
        <w:rPr>
          <w:rStyle w:val="InternetLink"/>
          <w:rFonts w:ascii="Times New Roman" w:hAnsi="Times New Roman" w:cs="Times New Roman"/>
          <w:color w:val="000000" w:themeColor="text1"/>
          <w:sz w:val="24"/>
          <w:szCs w:val="24"/>
          <w:u w:val="none"/>
        </w:rPr>
        <w:t>, nr 32, 5 august 2016.</w:t>
      </w:r>
    </w:p>
    <w:p w14:paraId="17A61983" w14:textId="77777777" w:rsidR="00384B9F" w:rsidRDefault="005F44FC">
      <w:pPr>
        <w:tabs>
          <w:tab w:val="right" w:pos="9354"/>
        </w:tabs>
        <w:spacing w:line="360" w:lineRule="auto"/>
        <w:ind w:left="284" w:hanging="567"/>
        <w:jc w:val="both"/>
      </w:pPr>
      <w:r>
        <w:rPr>
          <w:rFonts w:ascii="Times New Roman" w:hAnsi="Times New Roman" w:cs="Times New Roman"/>
          <w:sz w:val="24"/>
          <w:szCs w:val="24"/>
        </w:rPr>
        <w:tab/>
      </w:r>
      <w:r>
        <w:rPr>
          <w:rFonts w:ascii="Times New Roman" w:hAnsi="Times New Roman" w:cs="Times New Roman"/>
          <w:sz w:val="24"/>
          <w:szCs w:val="24"/>
        </w:rPr>
        <w:tab/>
      </w:r>
      <w:hyperlink r:id="rId22">
        <w:r>
          <w:rPr>
            <w:rStyle w:val="InternetLink"/>
            <w:rFonts w:ascii="Times New Roman" w:hAnsi="Times New Roman" w:cs="Times New Roman"/>
            <w:sz w:val="24"/>
            <w:szCs w:val="24"/>
          </w:rPr>
          <w:t>http://2x96m61o5qtr2c7qon34ku5j-wpengine.netdna-ssl.com/wp-content/uploads/2016/04/3.pdf</w:t>
        </w:r>
      </w:hyperlink>
      <w:r>
        <w:rPr>
          <w:rStyle w:val="InternetLink"/>
          <w:rFonts w:ascii="Times New Roman" w:hAnsi="Times New Roman" w:cs="Times New Roman"/>
          <w:sz w:val="24"/>
          <w:szCs w:val="24"/>
        </w:rPr>
        <w:tab/>
      </w:r>
    </w:p>
    <w:p w14:paraId="5A2D68CA" w14:textId="77777777" w:rsidR="00384B9F" w:rsidRDefault="00384B9F">
      <w:pPr>
        <w:spacing w:line="360" w:lineRule="auto"/>
      </w:pPr>
    </w:p>
    <w:sectPr w:rsidR="00384B9F">
      <w:pgSz w:w="11906" w:h="16838"/>
      <w:pgMar w:top="1134" w:right="1134" w:bottom="1134" w:left="1418" w:header="0" w:footer="0" w:gutter="0"/>
      <w:cols w:space="708"/>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nknown Author" w:date="2019-05-28T17:19:00Z" w:initials="">
    <w:p w14:paraId="4F1FD56E" w14:textId="77777777" w:rsidR="00384B9F" w:rsidRDefault="005F44FC">
      <w:r>
        <w:rPr>
          <w:rFonts w:ascii="Calibri" w:eastAsia="Calibri" w:hAnsi="Calibri"/>
          <w:sz w:val="20"/>
        </w:rPr>
        <w:t>Alineatul se introduce prin tasta Tab.</w:t>
      </w:r>
    </w:p>
  </w:comment>
  <w:comment w:id="1" w:author="Unknown Author" w:date="2019-05-28T17:20:00Z" w:initials="">
    <w:p w14:paraId="134BAA84" w14:textId="77777777" w:rsidR="00384B9F" w:rsidRDefault="005F44FC">
      <w:r>
        <w:rPr>
          <w:rFonts w:ascii="Calibri" w:eastAsia="Calibri" w:hAnsi="Calibri"/>
          <w:sz w:val="20"/>
        </w:rPr>
        <w:t>Mai bine spui „tratează”.</w:t>
      </w:r>
    </w:p>
  </w:comment>
  <w:comment w:id="6" w:author="Unknown Author" w:date="2019-05-28T17:21:00Z" w:initials="">
    <w:p w14:paraId="58D93D5A" w14:textId="77777777" w:rsidR="00384B9F" w:rsidRDefault="005F44FC">
      <w:r>
        <w:rPr>
          <w:rFonts w:ascii="Calibri" w:eastAsia="Calibri" w:hAnsi="Calibri"/>
          <w:sz w:val="20"/>
        </w:rPr>
        <w:t xml:space="preserve">Trebuie să spui care este teza ta., dacă trebuie interzisă această practică sau nu. </w:t>
      </w:r>
    </w:p>
  </w:comment>
  <w:comment w:id="14" w:author="Unknown Author" w:date="2019-05-28T17:20:00Z" w:initials="">
    <w:p w14:paraId="211396C4" w14:textId="77777777" w:rsidR="00384B9F" w:rsidRDefault="005F44FC">
      <w:r>
        <w:rPr>
          <w:rFonts w:ascii="Calibri" w:eastAsia="Calibri" w:hAnsi="Calibri"/>
          <w:sz w:val="20"/>
        </w:rPr>
        <w:t>Specifică aici de unde te-ai informat cu privire la aceste metode.</w:t>
      </w:r>
    </w:p>
  </w:comment>
  <w:comment w:id="29" w:author="Unknown Author" w:date="2019-05-29T19:31:00Z" w:initials="">
    <w:p w14:paraId="078B945B" w14:textId="77777777" w:rsidR="00384B9F" w:rsidRDefault="005F44FC">
      <w:r>
        <w:rPr>
          <w:rFonts w:ascii="Calibri" w:hAnsi="Calibri"/>
          <w:sz w:val="20"/>
        </w:rPr>
        <w:t>Ghilimele</w:t>
      </w:r>
    </w:p>
  </w:comment>
  <w:comment w:id="32" w:author="Unknown Author" w:date="2019-05-28T17:35:00Z" w:initials="">
    <w:p w14:paraId="10C70E8D" w14:textId="77777777" w:rsidR="00384B9F" w:rsidRDefault="005F44FC">
      <w:r>
        <w:rPr>
          <w:rFonts w:ascii="Calibri" w:eastAsia="Calibri" w:hAnsi="Calibri"/>
          <w:sz w:val="20"/>
        </w:rPr>
        <w:t xml:space="preserve"> Scientists have even managed to coax cells to grow into 3D structures, such as miniature human organs, which can provide a more realistic way to test new therapies. Aici este o parafrază și nu spui de unde ai preluat informația.</w:t>
      </w:r>
    </w:p>
  </w:comment>
  <w:comment w:id="48" w:author="Unknown Author" w:date="2019-05-28T17:37:00Z" w:initials="">
    <w:p w14:paraId="3F85E022" w14:textId="77777777" w:rsidR="00384B9F" w:rsidRDefault="005F44FC">
      <w:r>
        <w:rPr>
          <w:rFonts w:ascii="Calibri" w:eastAsia="Calibri" w:hAnsi="Calibri"/>
          <w:sz w:val="20"/>
        </w:rPr>
        <w:t xml:space="preserve">Trebuie să specifici sursa fiind consistentă cu stilul adoptat. </w:t>
      </w:r>
    </w:p>
  </w:comment>
  <w:comment w:id="52" w:author="Unknown Author" w:date="2019-05-28T17:39:00Z" w:initials="">
    <w:p w14:paraId="0DF458F0" w14:textId="77777777" w:rsidR="00384B9F" w:rsidRDefault="005F44FC">
      <w:r>
        <w:rPr>
          <w:rFonts w:ascii="Calibri" w:eastAsia="Calibri" w:hAnsi="Calibri"/>
          <w:sz w:val="20"/>
        </w:rPr>
        <w:t xml:space="preserve">Categorii de oameni. </w:t>
      </w:r>
    </w:p>
  </w:comment>
  <w:comment w:id="64" w:author="Unknown Author" w:date="2019-05-28T17:40:00Z" w:initials="">
    <w:p w14:paraId="7204A7D5" w14:textId="77777777" w:rsidR="00384B9F" w:rsidRDefault="005F44FC">
      <w:r>
        <w:rPr>
          <w:rFonts w:ascii="Calibri" w:eastAsia="Calibri" w:hAnsi="Calibri"/>
          <w:sz w:val="20"/>
        </w:rPr>
        <w:t>Folosește un stil unitar de citare.</w:t>
      </w:r>
    </w:p>
  </w:comment>
  <w:comment w:id="68" w:author="Unknown Author" w:date="2019-05-29T19:26:00Z" w:initials="">
    <w:p w14:paraId="37A77C82" w14:textId="77777777" w:rsidR="00384B9F" w:rsidRDefault="005F44FC">
      <w:r>
        <w:rPr>
          <w:rFonts w:ascii="Calibri" w:hAnsi="Calibri"/>
          <w:sz w:val="20"/>
        </w:rPr>
        <w:t>Pune aici referința.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1FD56E" w15:done="0"/>
  <w15:commentEx w15:paraId="134BAA84" w15:done="0"/>
  <w15:commentEx w15:paraId="58D93D5A" w15:done="0"/>
  <w15:commentEx w15:paraId="211396C4" w15:done="0"/>
  <w15:commentEx w15:paraId="078B945B" w15:done="0"/>
  <w15:commentEx w15:paraId="10C70E8D" w15:done="0"/>
  <w15:commentEx w15:paraId="3F85E022" w15:done="0"/>
  <w15:commentEx w15:paraId="0DF458F0" w15:done="0"/>
  <w15:commentEx w15:paraId="7204A7D5" w15:done="0"/>
  <w15:commentEx w15:paraId="37A77C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2E5EA" w14:textId="77777777" w:rsidR="008E7789" w:rsidRDefault="008E7789" w:rsidP="00DC453A">
      <w:pPr>
        <w:spacing w:after="0" w:line="240" w:lineRule="auto"/>
      </w:pPr>
      <w:r>
        <w:separator/>
      </w:r>
    </w:p>
  </w:endnote>
  <w:endnote w:type="continuationSeparator" w:id="0">
    <w:p w14:paraId="10093D79" w14:textId="77777777" w:rsidR="008E7789" w:rsidRDefault="008E7789" w:rsidP="00DC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2064F" w14:textId="77777777" w:rsidR="008E7789" w:rsidRDefault="008E7789" w:rsidP="00DC453A">
      <w:pPr>
        <w:spacing w:after="0" w:line="240" w:lineRule="auto"/>
      </w:pPr>
      <w:r>
        <w:separator/>
      </w:r>
    </w:p>
  </w:footnote>
  <w:footnote w:type="continuationSeparator" w:id="0">
    <w:p w14:paraId="73D8CDA2" w14:textId="77777777" w:rsidR="008E7789" w:rsidRDefault="008E7789" w:rsidP="00DC45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34FD1"/>
    <w:multiLevelType w:val="multilevel"/>
    <w:tmpl w:val="B2DE68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03C1A19"/>
    <w:multiLevelType w:val="multilevel"/>
    <w:tmpl w:val="CCAED9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tilizator Windows">
    <w15:presenceInfo w15:providerId="None" w15:userId="Utilizator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B9F"/>
    <w:rsid w:val="00006905"/>
    <w:rsid w:val="000707E2"/>
    <w:rsid w:val="001A1086"/>
    <w:rsid w:val="001A453B"/>
    <w:rsid w:val="00384B9F"/>
    <w:rsid w:val="0045015C"/>
    <w:rsid w:val="005F44FC"/>
    <w:rsid w:val="006C7816"/>
    <w:rsid w:val="008E7789"/>
    <w:rsid w:val="00905100"/>
    <w:rsid w:val="00995EF9"/>
    <w:rsid w:val="009A132E"/>
    <w:rsid w:val="00AC15CD"/>
    <w:rsid w:val="00B30B44"/>
    <w:rsid w:val="00B4080C"/>
    <w:rsid w:val="00C45810"/>
    <w:rsid w:val="00C4699C"/>
    <w:rsid w:val="00C82A10"/>
    <w:rsid w:val="00DC453A"/>
    <w:rsid w:val="00F83E82"/>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AAB3"/>
  <w15:docId w15:val="{515046AF-B6D8-4AF6-B7B0-F7372D34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o-R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5A33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105BC"/>
    <w:rPr>
      <w:color w:val="0000FF"/>
      <w:u w:val="single"/>
    </w:rPr>
  </w:style>
  <w:style w:type="character" w:styleId="FollowedHyperlink">
    <w:name w:val="FollowedHyperlink"/>
    <w:basedOn w:val="DefaultParagraphFont"/>
    <w:uiPriority w:val="99"/>
    <w:semiHidden/>
    <w:unhideWhenUsed/>
    <w:qFormat/>
    <w:rsid w:val="0028102D"/>
    <w:rPr>
      <w:color w:val="954F72" w:themeColor="followedHyperlink"/>
      <w:u w:val="single"/>
    </w:rPr>
  </w:style>
  <w:style w:type="character" w:customStyle="1" w:styleId="HTMLPreformattedChar">
    <w:name w:val="HTML Preformatted Char"/>
    <w:basedOn w:val="DefaultParagraphFont"/>
    <w:link w:val="HTMLPreformatted"/>
    <w:uiPriority w:val="99"/>
    <w:qFormat/>
    <w:rsid w:val="001E7E1C"/>
    <w:rPr>
      <w:rFonts w:ascii="Courier New" w:eastAsia="Times New Roman" w:hAnsi="Courier New" w:cs="Courier New"/>
      <w:sz w:val="20"/>
      <w:szCs w:val="20"/>
      <w:lang w:eastAsia="ro-RO"/>
    </w:rPr>
  </w:style>
  <w:style w:type="character" w:customStyle="1" w:styleId="Heading1Char">
    <w:name w:val="Heading 1 Char"/>
    <w:basedOn w:val="DefaultParagraphFont"/>
    <w:link w:val="Heading1"/>
    <w:uiPriority w:val="9"/>
    <w:qFormat/>
    <w:rsid w:val="005A3315"/>
    <w:rPr>
      <w:rFonts w:asciiTheme="majorHAnsi" w:eastAsiaTheme="majorEastAsia" w:hAnsiTheme="majorHAnsi" w:cstheme="majorBidi"/>
      <w:color w:val="2E74B5" w:themeColor="accent1" w:themeShade="BF"/>
      <w:sz w:val="32"/>
      <w:szCs w:val="32"/>
    </w:rPr>
  </w:style>
  <w:style w:type="character" w:customStyle="1" w:styleId="doi2">
    <w:name w:val="doi2"/>
    <w:basedOn w:val="DefaultParagraphFont"/>
    <w:qFormat/>
    <w:rsid w:val="00AB17A9"/>
  </w:style>
  <w:style w:type="character" w:customStyle="1" w:styleId="BalloonTextChar">
    <w:name w:val="Balloon Text Char"/>
    <w:basedOn w:val="DefaultParagraphFont"/>
    <w:link w:val="BalloonText"/>
    <w:uiPriority w:val="99"/>
    <w:semiHidden/>
    <w:qFormat/>
    <w:rsid w:val="00545860"/>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Times New Roman" w:hAnsi="Times New Roman" w:cs="Times New Roman"/>
      <w:color w:val="0000FF"/>
      <w:sz w:val="24"/>
      <w:szCs w:val="24"/>
      <w14:textFill>
        <w14:solidFill>
          <w14:srgbClr w14:val="0000FF">
            <w14:lumMod w14:val="75000"/>
          </w14:srgbClr>
        </w14:solidFill>
      </w14:textFill>
    </w:rPr>
  </w:style>
  <w:style w:type="character" w:customStyle="1" w:styleId="ListLabel11">
    <w:name w:val="ListLabel 11"/>
    <w:qFormat/>
    <w:rPr>
      <w:rFonts w:ascii="Times New Roman" w:hAnsi="Times New Roman" w:cs="Times New Roman"/>
      <w:sz w:val="24"/>
      <w:szCs w:val="24"/>
    </w:rPr>
  </w:style>
  <w:style w:type="character" w:customStyle="1" w:styleId="ListLabel12">
    <w:name w:val="ListLabel 12"/>
    <w:qFormat/>
    <w:rPr>
      <w:rFonts w:ascii="Times New Roman" w:hAnsi="Times New Roman" w:cs="Times New Roman"/>
      <w:color w:val="000000" w:themeColor="text1"/>
      <w:sz w:val="24"/>
      <w:szCs w:val="24"/>
      <w:u w:val="none"/>
    </w:rPr>
  </w:style>
  <w:style w:type="character" w:customStyle="1" w:styleId="ListLabel13">
    <w:name w:val="ListLabel 13"/>
    <w:qFormat/>
    <w:rPr>
      <w:rFonts w:ascii="Times New Roman" w:hAnsi="Times New Roman" w:cs="Times New Roman"/>
      <w:i/>
      <w:color w:val="000000" w:themeColor="text1"/>
      <w:sz w:val="24"/>
      <w:szCs w:val="24"/>
      <w:shd w:val="clear" w:color="auto" w:fill="FFFFFF"/>
    </w:rPr>
  </w:style>
  <w:style w:type="character" w:customStyle="1" w:styleId="ListLabel14">
    <w:name w:val="ListLabel 14"/>
    <w:qFormat/>
    <w:rPr>
      <w:rFonts w:ascii="Times New Roman" w:hAnsi="Times New Roman" w:cs="Times New Roman"/>
      <w:color w:val="000000" w:themeColor="text1"/>
      <w:sz w:val="24"/>
      <w:szCs w:val="24"/>
      <w:u w:val="none"/>
      <w:lang w:val="en"/>
    </w:rPr>
  </w:style>
  <w:style w:type="character" w:customStyle="1" w:styleId="ListLabel15">
    <w:name w:val="ListLabel 15"/>
    <w:qFormat/>
    <w:rPr>
      <w:rFonts w:ascii="Times New Roman" w:hAnsi="Times New Roman" w:cs="Times New Roman"/>
      <w:sz w:val="24"/>
      <w:szCs w:val="24"/>
      <w:lang w:val="en"/>
    </w:rPr>
  </w:style>
  <w:style w:type="character" w:customStyle="1" w:styleId="ListLabel16">
    <w:name w:val="ListLabel 16"/>
    <w:qFormat/>
    <w:rPr>
      <w:rFonts w:ascii="Times New Roman" w:hAnsi="Times New Roman" w:cs="Times New Roman"/>
      <w:color w:val="0000FF"/>
      <w:sz w:val="24"/>
      <w:szCs w:val="24"/>
      <w14:textFill>
        <w14:solidFill>
          <w14:srgbClr w14:val="0000FF">
            <w14:lumMod w14:val="75000"/>
          </w14:srgbClr>
        </w14:solidFill>
      </w14:textFill>
    </w:rPr>
  </w:style>
  <w:style w:type="character" w:customStyle="1" w:styleId="ListLabel17">
    <w:name w:val="ListLabel 17"/>
    <w:qFormat/>
    <w:rPr>
      <w:rFonts w:ascii="Times New Roman" w:hAnsi="Times New Roman" w:cs="Times New Roman"/>
      <w:sz w:val="24"/>
      <w:szCs w:val="24"/>
    </w:rPr>
  </w:style>
  <w:style w:type="character" w:customStyle="1" w:styleId="ListLabel18">
    <w:name w:val="ListLabel 18"/>
    <w:qFormat/>
    <w:rPr>
      <w:rFonts w:ascii="Times New Roman" w:hAnsi="Times New Roman" w:cs="Times New Roman"/>
      <w:color w:val="000000" w:themeColor="text1"/>
      <w:sz w:val="24"/>
      <w:szCs w:val="24"/>
      <w:u w:val="none"/>
    </w:rPr>
  </w:style>
  <w:style w:type="character" w:customStyle="1" w:styleId="ListLabel19">
    <w:name w:val="ListLabel 19"/>
    <w:qFormat/>
    <w:rPr>
      <w:rFonts w:ascii="Times New Roman" w:hAnsi="Times New Roman" w:cs="Times New Roman"/>
      <w:bCs/>
      <w:i/>
      <w:color w:val="000000" w:themeColor="text1"/>
      <w:sz w:val="24"/>
      <w:szCs w:val="24"/>
      <w:highlight w:val="white"/>
      <w:u w:val="none"/>
    </w:rPr>
  </w:style>
  <w:style w:type="character" w:customStyle="1" w:styleId="ListLabel20">
    <w:name w:val="ListLabel 20"/>
    <w:qFormat/>
    <w:rPr>
      <w:rFonts w:ascii="Times New Roman" w:hAnsi="Times New Roman" w:cs="Times New Roman"/>
      <w:color w:val="000000" w:themeColor="text1"/>
      <w:sz w:val="24"/>
      <w:szCs w:val="24"/>
      <w:u w:val="none"/>
      <w:lang w:val="en"/>
    </w:rPr>
  </w:style>
  <w:style w:type="character" w:customStyle="1" w:styleId="ListLabel21">
    <w:name w:val="ListLabel 21"/>
    <w:qFormat/>
    <w:rPr>
      <w:rFonts w:ascii="Times New Roman" w:hAnsi="Times New Roman" w:cs="Times New Roman"/>
      <w:sz w:val="24"/>
      <w:szCs w:val="24"/>
      <w:lang w:val="en"/>
    </w:rPr>
  </w:style>
  <w:style w:type="character" w:customStyle="1" w:styleId="ListLabel22">
    <w:name w:val="ListLabel 22"/>
    <w:qFormat/>
    <w:rPr>
      <w:rFonts w:ascii="Times New Roman" w:hAnsi="Times New Roman" w:cs="Times New Roman"/>
      <w:color w:val="0000FF"/>
      <w:sz w:val="24"/>
      <w:szCs w:val="24"/>
      <w14:textFill>
        <w14:solidFill>
          <w14:srgbClr w14:val="0000FF">
            <w14:lumMod w14:val="75000"/>
          </w14:srgbClr>
        </w14:solidFill>
      </w14:textFill>
    </w:rPr>
  </w:style>
  <w:style w:type="character" w:customStyle="1" w:styleId="ListLabel23">
    <w:name w:val="ListLabel 23"/>
    <w:qFormat/>
    <w:rPr>
      <w:rFonts w:ascii="Times New Roman" w:hAnsi="Times New Roman" w:cs="Times New Roman"/>
      <w:sz w:val="24"/>
      <w:szCs w:val="24"/>
    </w:rPr>
  </w:style>
  <w:style w:type="character" w:customStyle="1" w:styleId="ListLabel24">
    <w:name w:val="ListLabel 24"/>
    <w:qFormat/>
    <w:rPr>
      <w:rFonts w:ascii="Times New Roman" w:hAnsi="Times New Roman" w:cs="Times New Roman"/>
      <w:color w:val="000000" w:themeColor="text1"/>
      <w:sz w:val="24"/>
      <w:szCs w:val="24"/>
      <w:u w:val="none"/>
    </w:rPr>
  </w:style>
  <w:style w:type="character" w:customStyle="1" w:styleId="ListLabel25">
    <w:name w:val="ListLabel 25"/>
    <w:qFormat/>
    <w:rPr>
      <w:rFonts w:ascii="Times New Roman" w:hAnsi="Times New Roman" w:cs="Times New Roman"/>
      <w:bCs/>
      <w:i/>
      <w:color w:val="000000" w:themeColor="text1"/>
      <w:sz w:val="24"/>
      <w:szCs w:val="24"/>
      <w:highlight w:val="white"/>
      <w:u w:val="none"/>
    </w:rPr>
  </w:style>
  <w:style w:type="character" w:customStyle="1" w:styleId="ListLabel26">
    <w:name w:val="ListLabel 26"/>
    <w:qFormat/>
    <w:rPr>
      <w:rFonts w:ascii="Times New Roman" w:hAnsi="Times New Roman" w:cs="Times New Roman"/>
      <w:color w:val="000000" w:themeColor="text1"/>
      <w:sz w:val="24"/>
      <w:szCs w:val="24"/>
      <w:u w:val="none"/>
      <w:lang w:val="en"/>
    </w:rPr>
  </w:style>
  <w:style w:type="character" w:customStyle="1" w:styleId="ListLabel27">
    <w:name w:val="ListLabel 27"/>
    <w:qFormat/>
    <w:rPr>
      <w:rFonts w:ascii="Times New Roman" w:hAnsi="Times New Roman" w:cs="Times New Roman"/>
      <w:sz w:val="24"/>
      <w:szCs w:val="24"/>
      <w:lang w:val="en"/>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039E3"/>
    <w:pPr>
      <w:ind w:left="720"/>
      <w:contextualSpacing/>
    </w:pPr>
  </w:style>
  <w:style w:type="paragraph" w:styleId="HTMLPreformatted">
    <w:name w:val="HTML Preformatted"/>
    <w:basedOn w:val="Normal"/>
    <w:link w:val="HTMLPreformattedChar"/>
    <w:uiPriority w:val="99"/>
    <w:unhideWhenUsed/>
    <w:qFormat/>
    <w:rsid w:val="001E7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paragraph" w:styleId="BalloonText">
    <w:name w:val="Balloon Text"/>
    <w:basedOn w:val="Normal"/>
    <w:link w:val="BalloonTextChar"/>
    <w:uiPriority w:val="99"/>
    <w:semiHidden/>
    <w:unhideWhenUsed/>
    <w:qFormat/>
    <w:rsid w:val="00545860"/>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C45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453A"/>
    <w:rPr>
      <w:sz w:val="22"/>
    </w:rPr>
  </w:style>
  <w:style w:type="paragraph" w:styleId="Footer">
    <w:name w:val="footer"/>
    <w:basedOn w:val="Normal"/>
    <w:link w:val="FooterChar"/>
    <w:uiPriority w:val="99"/>
    <w:unhideWhenUsed/>
    <w:rsid w:val="00DC45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453A"/>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16/j.jsps.2018.03.006" TargetMode="External"/><Relationship Id="rId18" Type="http://schemas.openxmlformats.org/officeDocument/2006/relationships/hyperlink" Target="javascript:ShowAffiliation('0','3')" TargetMode="External"/><Relationship Id="rId3" Type="http://schemas.openxmlformats.org/officeDocument/2006/relationships/styles" Target="styles.xml"/><Relationship Id="rId21" Type="http://schemas.openxmlformats.org/officeDocument/2006/relationships/hyperlink" Target="https://doi.org/10.2174/1570163813666160114093140" TargetMode="External"/><Relationship Id="rId7" Type="http://schemas.openxmlformats.org/officeDocument/2006/relationships/endnotes" Target="endnotes.xml"/><Relationship Id="rId12" Type="http://schemas.openxmlformats.org/officeDocument/2006/relationships/hyperlink" Target="https://dexonline.ro/definitie/experiment" TargetMode="External"/><Relationship Id="rId17" Type="http://schemas.openxmlformats.org/officeDocument/2006/relationships/hyperlink" Target="https://doi.org/10.1016/j.jsps.2013.11.00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xtalks.com/are-there-adequate-alternatives-to-animal-testing/" TargetMode="External"/><Relationship Id="rId20" Type="http://schemas.openxmlformats.org/officeDocument/2006/relationships/hyperlink" Target="javascript:ShowAffiliation('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ueltyfreeinternational.org/why-we-do-it/alternatives-animal-testing"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xtalks.com/category/blogs/life-science-blogs/" TargetMode="External"/><Relationship Id="rId23" Type="http://schemas.openxmlformats.org/officeDocument/2006/relationships/fontTable" Target="fontTable.xml"/><Relationship Id="rId10" Type="http://schemas.openxmlformats.org/officeDocument/2006/relationships/hyperlink" Target="http://ijirhsc.com/wp-content/uploads/2017/06/SCH-TWO-02.pdf" TargetMode="External"/><Relationship Id="rId19" Type="http://schemas.openxmlformats.org/officeDocument/2006/relationships/hyperlink" Target="javascript:ShowAffiliation('1','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peta.org/issues/animals-used-for-experimentation/animals-used-experimentation-factsheets/animal-experiments-overview/" TargetMode="External"/><Relationship Id="rId22" Type="http://schemas.openxmlformats.org/officeDocument/2006/relationships/hyperlink" Target="http://2x96m61o5qtr2c7qon34ku5j-wpengine.netdna-ssl.com/wp-content/uploads/2016/04/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1214C-81F6-4B06-8E33-8001715CF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2050</TotalTime>
  <Pages>5</Pages>
  <Words>1649</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Utilizator Windows</dc:creator>
  <dc:description/>
  <cp:lastModifiedBy>Utilizator Windows</cp:lastModifiedBy>
  <cp:revision>28</cp:revision>
  <dcterms:created xsi:type="dcterms:W3CDTF">2019-04-18T20:35:00Z</dcterms:created>
  <dcterms:modified xsi:type="dcterms:W3CDTF">2019-06-05T19:02:00Z</dcterms:modified>
  <dc:language>ro-RO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